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4462455" w:rsidRDefault="54462455" w14:paraId="2F527FBB" w14:textId="736D51A9"/>
    <w:p w:rsidR="008E09DF" w:rsidP="008E09DF" w:rsidRDefault="008E09DF" w14:paraId="06D81D98" w14:textId="0DAA4B72">
      <w:r>
        <w:t xml:space="preserve">Artificial intelligence is the theory and development of computer systems capable of performing activities ordinarily carried out by humans, such as visual perception, speech recognition, decision-making, and language translation. </w:t>
      </w:r>
      <w:commentRangeStart w:id="0"/>
      <w:r>
        <w:t>In this paper</w:t>
      </w:r>
      <w:commentRangeEnd w:id="0"/>
      <w:r>
        <w:rPr>
          <w:rStyle w:val="CommentReference"/>
        </w:rPr>
        <w:commentReference w:id="0"/>
      </w:r>
      <w:r>
        <w:t xml:space="preserve">, the authors explore one of the numerous vulnerability’s artificial intelligence faces, specifically focusing on how </w:t>
      </w:r>
      <w:commentRangeStart w:id="1"/>
      <w:r>
        <w:t xml:space="preserve">intelligence </w:t>
      </w:r>
      <w:commentRangeEnd w:id="1"/>
      <w:r>
        <w:rPr>
          <w:rStyle w:val="CommentReference"/>
        </w:rPr>
        <w:commentReference w:id="1"/>
      </w:r>
      <w:r>
        <w:t>can be susceptible to adversarial attacks.</w:t>
      </w:r>
    </w:p>
    <w:p w:rsidR="008E09DF" w:rsidP="008E09DF" w:rsidRDefault="008E09DF" w14:paraId="2BF402B9" w14:textId="77777777">
      <w:r>
        <w:t xml:space="preserve">Adversarial assaults involve harmful attacks on data that appear normal to the human eye but result in misclassification in a machine-learning pipeline. These attacks are often disguised as specially tailored ‘noise,’ which can lead to misclassification. The paper illustrates this by placing a patch in front of the </w:t>
      </w:r>
      <w:commentRangeStart w:id="2"/>
      <w:r>
        <w:t xml:space="preserve">AI </w:t>
      </w:r>
      <w:commentRangeEnd w:id="2"/>
      <w:r>
        <w:commentReference w:id="2"/>
      </w:r>
      <w:r>
        <w:t xml:space="preserve">where a banana was already located, causing the </w:t>
      </w:r>
      <w:commentRangeStart w:id="3"/>
      <w:commentRangeStart w:id="4"/>
      <w:r>
        <w:t xml:space="preserve">AI </w:t>
      </w:r>
      <w:commentRangeEnd w:id="3"/>
      <w:r>
        <w:commentReference w:id="3"/>
      </w:r>
      <w:commentRangeEnd w:id="4"/>
      <w:r>
        <w:commentReference w:id="4"/>
      </w:r>
      <w:r>
        <w:t xml:space="preserve">to misclassify in the machine-learning pipeline. This action led the AI to </w:t>
      </w:r>
      <w:commentRangeStart w:id="5"/>
      <w:r>
        <w:t xml:space="preserve">identify </w:t>
      </w:r>
      <w:commentRangeEnd w:id="5"/>
      <w:r>
        <w:commentReference w:id="5"/>
      </w:r>
      <w:r>
        <w:t>a real toaster from the patch, resulting in an incorrect classification. This illustration demonstrates how these changes are designed to exploit the weaknesses of these models, eventually causing the model to misinterpret predictions or produce biased results. These attacks provide attackers insight into the model’s internal workings and potential vulnerabilities.</w:t>
      </w:r>
    </w:p>
    <w:p w:rsidR="00513F7D" w:rsidP="008E09DF" w:rsidRDefault="008E09DF" w14:paraId="4F1035CB" w14:textId="4B193704">
      <w:commentRangeStart w:id="6"/>
      <w:r>
        <w:t>In conclusion, the paper reveals that AI has numerous vulnerabilities that, if studied and analyzed by attackers, can provide them with knowledge on how to exploit AI for their advantage.</w:t>
      </w:r>
      <w:commentRangeEnd w:id="6"/>
      <w:r>
        <w:commentReference w:id="6"/>
      </w:r>
    </w:p>
    <w:p w:rsidR="54462455" w:rsidP="54462455" w:rsidRDefault="54462455" w14:paraId="31C4C4B4" w14:textId="664F298B"/>
    <w:p w:rsidR="5C4D4BDF" w:rsidP="54462455" w:rsidRDefault="5C4D4BDF" w14:paraId="7516D842" w14:textId="43691F7B">
      <w:pPr>
        <w:rPr>
          <w:b w:val="1"/>
          <w:bCs w:val="1"/>
          <w:sz w:val="24"/>
          <w:szCs w:val="24"/>
        </w:rPr>
      </w:pPr>
      <w:commentRangeStart w:id="375272076"/>
      <w:r w:rsidRPr="2D3EEC06" w:rsidR="18D304E6">
        <w:rPr>
          <w:b w:val="1"/>
          <w:bCs w:val="1"/>
          <w:sz w:val="24"/>
          <w:szCs w:val="24"/>
        </w:rPr>
        <w:t>New Summary</w:t>
      </w:r>
      <w:commentRangeEnd w:id="375272076"/>
      <w:r>
        <w:rPr>
          <w:rStyle w:val="CommentReference"/>
        </w:rPr>
        <w:commentReference w:id="375272076"/>
      </w:r>
    </w:p>
    <w:p w:rsidR="54462455" w:rsidP="54462455" w:rsidRDefault="54462455" w14:paraId="755296D4" w14:textId="095640F8">
      <w:pPr>
        <w:rPr>
          <w:b/>
          <w:bCs/>
          <w:sz w:val="24"/>
          <w:szCs w:val="24"/>
        </w:rPr>
      </w:pPr>
    </w:p>
    <w:p w:rsidR="72DAA6DE" w:rsidP="54462455" w:rsidRDefault="72DAA6DE" w14:paraId="35EB025D" w14:textId="18B98323">
      <w:pPr>
        <w:rPr>
          <w:rFonts w:ascii="Times New Roman" w:hAnsi="Times New Roman" w:eastAsia="Times New Roman" w:cs="Times New Roman"/>
          <w:sz w:val="24"/>
          <w:szCs w:val="24"/>
        </w:rPr>
      </w:pPr>
      <w:r w:rsidRPr="1696C067">
        <w:rPr>
          <w:rFonts w:ascii="Times New Roman" w:hAnsi="Times New Roman" w:eastAsia="Times New Roman" w:cs="Times New Roman"/>
          <w:sz w:val="24"/>
          <w:szCs w:val="24"/>
        </w:rPr>
        <w:t xml:space="preserve">Artificial intelligence is the theory and development of computer systems capable of performing activities ordinarily carried out by humans, such as visual perception, speech recognition, decision-making, and language translation. </w:t>
      </w:r>
      <w:commentRangeStart w:id="7"/>
      <w:r w:rsidRPr="1696C067">
        <w:rPr>
          <w:rFonts w:ascii="Times New Roman" w:hAnsi="Times New Roman" w:eastAsia="Times New Roman" w:cs="Times New Roman"/>
          <w:sz w:val="24"/>
          <w:szCs w:val="24"/>
        </w:rPr>
        <w:t>In this paper</w:t>
      </w:r>
      <w:commentRangeEnd w:id="7"/>
      <w:r>
        <w:rPr>
          <w:rStyle w:val="CommentReference"/>
        </w:rPr>
        <w:commentReference w:id="7"/>
      </w:r>
      <w:r w:rsidRPr="1696C067">
        <w:rPr>
          <w:rFonts w:ascii="Times New Roman" w:hAnsi="Times New Roman" w:eastAsia="Times New Roman" w:cs="Times New Roman"/>
          <w:sz w:val="24"/>
          <w:szCs w:val="24"/>
        </w:rPr>
        <w:t xml:space="preserve">, the authors explore one of the numerous </w:t>
      </w:r>
      <w:r w:rsidR="00CE3DDD">
        <w:rPr>
          <w:rFonts w:ascii="Times New Roman" w:hAnsi="Times New Roman" w:eastAsia="Times New Roman" w:cs="Times New Roman"/>
          <w:sz w:val="24"/>
          <w:szCs w:val="24"/>
        </w:rPr>
        <w:t>vulnerability</w:t>
      </w:r>
      <w:r w:rsidRPr="1696C067">
        <w:rPr>
          <w:rFonts w:ascii="Times New Roman" w:hAnsi="Times New Roman" w:eastAsia="Times New Roman" w:cs="Times New Roman"/>
          <w:sz w:val="24"/>
          <w:szCs w:val="24"/>
        </w:rPr>
        <w:t xml:space="preserve"> artificial intelligence faces, specifically focusing on how deep learning mode</w:t>
      </w:r>
      <w:r w:rsidRPr="1696C067" w:rsidR="399B242B">
        <w:rPr>
          <w:rFonts w:ascii="Times New Roman" w:hAnsi="Times New Roman" w:eastAsia="Times New Roman" w:cs="Times New Roman"/>
          <w:sz w:val="24"/>
          <w:szCs w:val="24"/>
        </w:rPr>
        <w:t xml:space="preserve">ls are </w:t>
      </w:r>
      <w:r w:rsidRPr="1696C067" w:rsidR="49104D76">
        <w:rPr>
          <w:rFonts w:ascii="Times New Roman" w:hAnsi="Times New Roman" w:eastAsia="Times New Roman" w:cs="Times New Roman"/>
          <w:sz w:val="24"/>
          <w:szCs w:val="24"/>
        </w:rPr>
        <w:t>susceptible</w:t>
      </w:r>
      <w:r w:rsidRPr="1696C067" w:rsidR="399B242B">
        <w:rPr>
          <w:rFonts w:ascii="Times New Roman" w:hAnsi="Times New Roman" w:eastAsia="Times New Roman" w:cs="Times New Roman"/>
          <w:sz w:val="24"/>
          <w:szCs w:val="24"/>
        </w:rPr>
        <w:t xml:space="preserve"> to carefu</w:t>
      </w:r>
      <w:r w:rsidRPr="1696C067" w:rsidR="69BDDADD">
        <w:rPr>
          <w:rFonts w:ascii="Times New Roman" w:hAnsi="Times New Roman" w:eastAsia="Times New Roman" w:cs="Times New Roman"/>
          <w:sz w:val="24"/>
          <w:szCs w:val="24"/>
        </w:rPr>
        <w:t>lly chosen inputs that cause the network to change output without a visible change to a human</w:t>
      </w:r>
      <w:ins w:author="Mkpong-Ruffin, Idongesit" w:date="2023-11-07T19:15:00Z" w:id="8">
        <w:r w:rsidRPr="7BBFEA5C" w:rsidR="2049AE23">
          <w:rPr>
            <w:rFonts w:ascii="Times New Roman" w:hAnsi="Times New Roman" w:eastAsia="Times New Roman" w:cs="Times New Roman"/>
            <w:sz w:val="24"/>
            <w:szCs w:val="24"/>
          </w:rPr>
          <w:t>,</w:t>
        </w:r>
      </w:ins>
      <w:r w:rsidRPr="1696C067" w:rsidR="2FAC82D7">
        <w:rPr>
          <w:rFonts w:ascii="Times New Roman" w:hAnsi="Times New Roman" w:eastAsia="Times New Roman" w:cs="Times New Roman"/>
          <w:sz w:val="24"/>
          <w:szCs w:val="24"/>
        </w:rPr>
        <w:t xml:space="preserve"> called adversarial </w:t>
      </w:r>
      <w:r w:rsidRPr="1696C067" w:rsidR="0639C943">
        <w:rPr>
          <w:rFonts w:ascii="Times New Roman" w:hAnsi="Times New Roman" w:eastAsia="Times New Roman" w:cs="Times New Roman"/>
          <w:sz w:val="24"/>
          <w:szCs w:val="24"/>
        </w:rPr>
        <w:t xml:space="preserve">patch </w:t>
      </w:r>
      <w:r w:rsidRPr="1696C067" w:rsidR="2FAC82D7">
        <w:rPr>
          <w:rFonts w:ascii="Times New Roman" w:hAnsi="Times New Roman" w:eastAsia="Times New Roman" w:cs="Times New Roman"/>
          <w:sz w:val="24"/>
          <w:szCs w:val="24"/>
        </w:rPr>
        <w:t>attacks.</w:t>
      </w:r>
    </w:p>
    <w:p w:rsidR="2FAC82D7" w:rsidP="54462455" w:rsidRDefault="2FAC82D7" w14:paraId="09D200A2" w14:textId="7F7DD0A0">
      <w:pPr>
        <w:rPr>
          <w:rFonts w:ascii="Times New Roman" w:hAnsi="Times New Roman" w:eastAsia="Times New Roman" w:cs="Times New Roman"/>
          <w:sz w:val="24"/>
          <w:szCs w:val="24"/>
        </w:rPr>
      </w:pPr>
      <w:r w:rsidRPr="2D3EEC06" w:rsidR="582C499C">
        <w:rPr>
          <w:rFonts w:ascii="Times New Roman" w:hAnsi="Times New Roman" w:eastAsia="Times New Roman" w:cs="Times New Roman"/>
          <w:sz w:val="24"/>
          <w:szCs w:val="24"/>
        </w:rPr>
        <w:t xml:space="preserve">The paper explores this vulnerability by </w:t>
      </w:r>
      <w:r w:rsidRPr="2D3EEC06" w:rsidR="56702552">
        <w:rPr>
          <w:rFonts w:ascii="Times New Roman" w:hAnsi="Times New Roman" w:eastAsia="Times New Roman" w:cs="Times New Roman"/>
          <w:sz w:val="24"/>
          <w:szCs w:val="24"/>
        </w:rPr>
        <w:t xml:space="preserve">illustrating a construct of an attack that </w:t>
      </w:r>
      <w:r w:rsidRPr="2D3EEC06" w:rsidR="7F7E3417">
        <w:rPr>
          <w:rFonts w:ascii="Times New Roman" w:hAnsi="Times New Roman" w:eastAsia="Times New Roman" w:cs="Times New Roman"/>
          <w:sz w:val="24"/>
          <w:szCs w:val="24"/>
        </w:rPr>
        <w:t>does not</w:t>
      </w:r>
      <w:r w:rsidRPr="2D3EEC06" w:rsidR="56702552">
        <w:rPr>
          <w:rFonts w:ascii="Times New Roman" w:hAnsi="Times New Roman" w:eastAsia="Times New Roman" w:cs="Times New Roman"/>
          <w:sz w:val="24"/>
          <w:szCs w:val="24"/>
        </w:rPr>
        <w:t xml:space="preserve"> change</w:t>
      </w:r>
      <w:r w:rsidRPr="2D3EEC06" w:rsidR="18430941">
        <w:rPr>
          <w:rFonts w:ascii="Times New Roman" w:hAnsi="Times New Roman" w:eastAsia="Times New Roman" w:cs="Times New Roman"/>
          <w:sz w:val="24"/>
          <w:szCs w:val="24"/>
        </w:rPr>
        <w:t xml:space="preserve"> one object into another. Instead, this </w:t>
      </w:r>
      <w:r w:rsidRPr="2D3EEC06" w:rsidR="59A16815">
        <w:rPr>
          <w:rFonts w:ascii="Times New Roman" w:hAnsi="Times New Roman" w:eastAsia="Times New Roman" w:cs="Times New Roman"/>
          <w:sz w:val="24"/>
          <w:szCs w:val="24"/>
        </w:rPr>
        <w:t>attack generates an</w:t>
      </w:r>
      <w:r w:rsidRPr="2D3EEC06" w:rsidR="546E9CB4">
        <w:rPr>
          <w:rFonts w:ascii="Times New Roman" w:hAnsi="Times New Roman" w:eastAsia="Times New Roman" w:cs="Times New Roman"/>
          <w:sz w:val="24"/>
          <w:szCs w:val="24"/>
        </w:rPr>
        <w:t xml:space="preserve"> image-dependent patch that is notic</w:t>
      </w:r>
      <w:r w:rsidRPr="2D3EEC06" w:rsidR="5709477D">
        <w:rPr>
          <w:rFonts w:ascii="Times New Roman" w:hAnsi="Times New Roman" w:eastAsia="Times New Roman" w:cs="Times New Roman"/>
          <w:sz w:val="24"/>
          <w:szCs w:val="24"/>
        </w:rPr>
        <w:t xml:space="preserve">eable in the network. This patch can be placed anywhere </w:t>
      </w:r>
      <w:r w:rsidRPr="2D3EEC06" w:rsidR="6DBD83BF">
        <w:rPr>
          <w:rFonts w:ascii="Times New Roman" w:hAnsi="Times New Roman" w:eastAsia="Times New Roman" w:cs="Times New Roman"/>
          <w:sz w:val="24"/>
          <w:szCs w:val="24"/>
        </w:rPr>
        <w:t>in</w:t>
      </w:r>
      <w:r w:rsidRPr="2D3EEC06" w:rsidR="5709477D">
        <w:rPr>
          <w:rFonts w:ascii="Times New Roman" w:hAnsi="Times New Roman" w:eastAsia="Times New Roman" w:cs="Times New Roman"/>
          <w:sz w:val="24"/>
          <w:szCs w:val="24"/>
        </w:rPr>
        <w:t xml:space="preserve"> the testing area of the </w:t>
      </w:r>
      <w:r w:rsidRPr="2D3EEC06" w:rsidR="7BF83225">
        <w:rPr>
          <w:rFonts w:ascii="Times New Roman" w:hAnsi="Times New Roman" w:eastAsia="Times New Roman" w:cs="Times New Roman"/>
          <w:sz w:val="24"/>
          <w:szCs w:val="24"/>
        </w:rPr>
        <w:t>classifier</w:t>
      </w:r>
      <w:r w:rsidRPr="2D3EEC06" w:rsidR="553F238E">
        <w:rPr>
          <w:rFonts w:ascii="Times New Roman" w:hAnsi="Times New Roman" w:eastAsia="Times New Roman" w:cs="Times New Roman"/>
          <w:sz w:val="24"/>
          <w:szCs w:val="24"/>
        </w:rPr>
        <w:t xml:space="preserve"> (deep learning model)</w:t>
      </w:r>
      <w:r w:rsidRPr="2D3EEC06" w:rsidR="5709477D">
        <w:rPr>
          <w:rFonts w:ascii="Times New Roman" w:hAnsi="Times New Roman" w:eastAsia="Times New Roman" w:cs="Times New Roman"/>
          <w:sz w:val="24"/>
          <w:szCs w:val="24"/>
        </w:rPr>
        <w:t xml:space="preserve"> and</w:t>
      </w:r>
      <w:r w:rsidRPr="2D3EEC06" w:rsidR="354C4074">
        <w:rPr>
          <w:rFonts w:ascii="Times New Roman" w:hAnsi="Times New Roman" w:eastAsia="Times New Roman" w:cs="Times New Roman"/>
          <w:sz w:val="24"/>
          <w:szCs w:val="24"/>
        </w:rPr>
        <w:t xml:space="preserve"> causes the network to </w:t>
      </w:r>
      <w:commentRangeStart w:id="1824086151"/>
      <w:r w:rsidRPr="2D3EEC06" w:rsidR="354C4074">
        <w:rPr>
          <w:rFonts w:ascii="Times New Roman" w:hAnsi="Times New Roman" w:eastAsia="Times New Roman" w:cs="Times New Roman"/>
          <w:sz w:val="24"/>
          <w:szCs w:val="24"/>
        </w:rPr>
        <w:t>change the output</w:t>
      </w:r>
      <w:r w:rsidRPr="2D3EEC06" w:rsidR="415BA6BA">
        <w:rPr>
          <w:rFonts w:ascii="Times New Roman" w:hAnsi="Times New Roman" w:eastAsia="Times New Roman" w:cs="Times New Roman"/>
          <w:sz w:val="24"/>
          <w:szCs w:val="24"/>
        </w:rPr>
        <w:t xml:space="preserve"> to how it should be</w:t>
      </w:r>
      <w:commentRangeEnd w:id="1824086151"/>
      <w:r>
        <w:rPr>
          <w:rStyle w:val="CommentReference"/>
        </w:rPr>
        <w:commentReference w:id="1824086151"/>
      </w:r>
      <w:r w:rsidRPr="2D3EEC06" w:rsidR="354C4074">
        <w:rPr>
          <w:rFonts w:ascii="Times New Roman" w:hAnsi="Times New Roman" w:eastAsia="Times New Roman" w:cs="Times New Roman"/>
          <w:sz w:val="24"/>
          <w:szCs w:val="24"/>
        </w:rPr>
        <w:t>.</w:t>
      </w:r>
      <w:r w:rsidRPr="2D3EEC06" w:rsidR="25612141">
        <w:rPr>
          <w:rFonts w:ascii="Times New Roman" w:hAnsi="Times New Roman" w:eastAsia="Times New Roman" w:cs="Times New Roman"/>
          <w:sz w:val="24"/>
          <w:szCs w:val="24"/>
        </w:rPr>
        <w:t xml:space="preserve"> In the experiment, the attack was completed by </w:t>
      </w:r>
      <w:r w:rsidRPr="2D3EEC06" w:rsidR="74FB9221">
        <w:rPr>
          <w:rFonts w:ascii="Times New Roman" w:hAnsi="Times New Roman" w:eastAsia="Times New Roman" w:cs="Times New Roman"/>
          <w:sz w:val="24"/>
          <w:szCs w:val="24"/>
        </w:rPr>
        <w:t xml:space="preserve">replacing a part of the image with </w:t>
      </w:r>
      <w:r w:rsidRPr="2D3EEC06" w:rsidR="7AA81111">
        <w:rPr>
          <w:rFonts w:ascii="Times New Roman" w:hAnsi="Times New Roman" w:eastAsia="Times New Roman" w:cs="Times New Roman"/>
          <w:sz w:val="24"/>
          <w:szCs w:val="24"/>
        </w:rPr>
        <w:t xml:space="preserve">a </w:t>
      </w:r>
      <w:r w:rsidRPr="2D3EEC06" w:rsidR="74FB9221">
        <w:rPr>
          <w:rFonts w:ascii="Times New Roman" w:hAnsi="Times New Roman" w:eastAsia="Times New Roman" w:cs="Times New Roman"/>
          <w:sz w:val="24"/>
          <w:szCs w:val="24"/>
        </w:rPr>
        <w:t>patch. T</w:t>
      </w:r>
      <w:commentRangeStart w:id="1138120283"/>
      <w:r w:rsidRPr="2D3EEC06" w:rsidR="74FB9221">
        <w:rPr>
          <w:rFonts w:ascii="Times New Roman" w:hAnsi="Times New Roman" w:eastAsia="Times New Roman" w:cs="Times New Roman"/>
          <w:sz w:val="24"/>
          <w:szCs w:val="24"/>
        </w:rPr>
        <w:t>he masked patch</w:t>
      </w:r>
      <w:r w:rsidRPr="2D3EEC06" w:rsidR="59EE995E">
        <w:rPr>
          <w:rFonts w:ascii="Times New Roman" w:hAnsi="Times New Roman" w:eastAsia="Times New Roman" w:cs="Times New Roman"/>
          <w:sz w:val="24"/>
          <w:szCs w:val="24"/>
        </w:rPr>
        <w:t xml:space="preserve"> </w:t>
      </w:r>
      <w:r w:rsidRPr="2D3EEC06" w:rsidR="55C21CB7">
        <w:rPr>
          <w:rFonts w:ascii="Times New Roman" w:hAnsi="Times New Roman" w:eastAsia="Times New Roman" w:cs="Times New Roman"/>
          <w:sz w:val="24"/>
          <w:szCs w:val="24"/>
        </w:rPr>
        <w:t>allowed</w:t>
      </w:r>
      <w:r w:rsidRPr="2D3EEC06" w:rsidR="59EE995E">
        <w:rPr>
          <w:rFonts w:ascii="Times New Roman" w:hAnsi="Times New Roman" w:eastAsia="Times New Roman" w:cs="Times New Roman"/>
          <w:sz w:val="24"/>
          <w:szCs w:val="24"/>
        </w:rPr>
        <w:t xml:space="preserve"> </w:t>
      </w:r>
      <w:commentRangeStart w:id="1628667813"/>
      <w:r w:rsidRPr="2D3EEC06" w:rsidR="74FB9221">
        <w:rPr>
          <w:rFonts w:ascii="Times New Roman" w:hAnsi="Times New Roman" w:eastAsia="Times New Roman" w:cs="Times New Roman"/>
          <w:sz w:val="24"/>
          <w:szCs w:val="24"/>
        </w:rPr>
        <w:t xml:space="preserve">it </w:t>
      </w:r>
      <w:commentRangeEnd w:id="1628667813"/>
      <w:r>
        <w:rPr>
          <w:rStyle w:val="CommentReference"/>
        </w:rPr>
        <w:commentReference w:id="1628667813"/>
      </w:r>
      <w:r w:rsidRPr="2D3EEC06" w:rsidR="74FB9221">
        <w:rPr>
          <w:rFonts w:ascii="Times New Roman" w:hAnsi="Times New Roman" w:eastAsia="Times New Roman" w:cs="Times New Roman"/>
          <w:sz w:val="24"/>
          <w:szCs w:val="24"/>
        </w:rPr>
        <w:t xml:space="preserve">to take any shape and then </w:t>
      </w:r>
      <w:r w:rsidRPr="2D3EEC06" w:rsidR="2E2E9A0B">
        <w:rPr>
          <w:rFonts w:ascii="Times New Roman" w:hAnsi="Times New Roman" w:eastAsia="Times New Roman" w:cs="Times New Roman"/>
          <w:sz w:val="24"/>
          <w:szCs w:val="24"/>
        </w:rPr>
        <w:t>trained</w:t>
      </w:r>
      <w:r w:rsidRPr="2D3EEC06" w:rsidR="74FB9221">
        <w:rPr>
          <w:rFonts w:ascii="Times New Roman" w:hAnsi="Times New Roman" w:eastAsia="Times New Roman" w:cs="Times New Roman"/>
          <w:sz w:val="24"/>
          <w:szCs w:val="24"/>
        </w:rPr>
        <w:t xml:space="preserve"> over a variety of images, applying a random translation, scaling, and rotation on the patch in each image, </w:t>
      </w:r>
      <w:r w:rsidRPr="2D3EEC06" w:rsidR="74FB9221">
        <w:rPr>
          <w:rFonts w:ascii="Times New Roman" w:hAnsi="Times New Roman" w:eastAsia="Times New Roman" w:cs="Times New Roman"/>
          <w:sz w:val="24"/>
          <w:szCs w:val="24"/>
        </w:rPr>
        <w:t>o</w:t>
      </w:r>
      <w:r w:rsidRPr="2D3EEC06" w:rsidR="74FB9221">
        <w:rPr>
          <w:rFonts w:ascii="Times New Roman" w:hAnsi="Times New Roman" w:eastAsia="Times New Roman" w:cs="Times New Roman"/>
          <w:sz w:val="24"/>
          <w:szCs w:val="24"/>
        </w:rPr>
        <w:t>ptimizing</w:t>
      </w:r>
      <w:r w:rsidRPr="2D3EEC06" w:rsidR="74FB9221">
        <w:rPr>
          <w:rFonts w:ascii="Times New Roman" w:hAnsi="Times New Roman" w:eastAsia="Times New Roman" w:cs="Times New Roman"/>
          <w:sz w:val="24"/>
          <w:szCs w:val="24"/>
        </w:rPr>
        <w:t xml:space="preserve"> </w:t>
      </w:r>
      <w:r w:rsidRPr="2D3EEC06" w:rsidR="74FB9221">
        <w:rPr>
          <w:rFonts w:ascii="Times New Roman" w:hAnsi="Times New Roman" w:eastAsia="Times New Roman" w:cs="Times New Roman"/>
          <w:sz w:val="24"/>
          <w:szCs w:val="24"/>
        </w:rPr>
        <w:t>using gradient descent.</w:t>
      </w:r>
      <w:r w:rsidRPr="2D3EEC06" w:rsidR="5195D23F">
        <w:rPr>
          <w:rFonts w:ascii="Times New Roman" w:hAnsi="Times New Roman" w:eastAsia="Times New Roman" w:cs="Times New Roman"/>
          <w:sz w:val="24"/>
          <w:szCs w:val="24"/>
        </w:rPr>
        <w:t xml:space="preserve"> This patch exploits this feature by producing </w:t>
      </w:r>
      <w:r w:rsidRPr="2D3EEC06" w:rsidR="555DB38E">
        <w:rPr>
          <w:rFonts w:ascii="Times New Roman" w:hAnsi="Times New Roman" w:eastAsia="Times New Roman" w:cs="Times New Roman"/>
          <w:sz w:val="24"/>
          <w:szCs w:val="24"/>
        </w:rPr>
        <w:t>output</w:t>
      </w:r>
      <w:r w:rsidRPr="2D3EEC06" w:rsidR="5195D23F">
        <w:rPr>
          <w:rFonts w:ascii="Times New Roman" w:hAnsi="Times New Roman" w:eastAsia="Times New Roman" w:cs="Times New Roman"/>
          <w:sz w:val="24"/>
          <w:szCs w:val="24"/>
        </w:rPr>
        <w:t xml:space="preserve"> inputs muc</w:t>
      </w:r>
      <w:r w:rsidRPr="2D3EEC06" w:rsidR="7FF98D99">
        <w:rPr>
          <w:rFonts w:ascii="Times New Roman" w:hAnsi="Times New Roman" w:eastAsia="Times New Roman" w:cs="Times New Roman"/>
          <w:sz w:val="24"/>
          <w:szCs w:val="24"/>
        </w:rPr>
        <w:t xml:space="preserve">h </w:t>
      </w:r>
      <w:r w:rsidRPr="2D3EEC06" w:rsidR="318F301D">
        <w:rPr>
          <w:rFonts w:ascii="Times New Roman" w:hAnsi="Times New Roman" w:eastAsia="Times New Roman" w:cs="Times New Roman"/>
          <w:sz w:val="24"/>
          <w:szCs w:val="24"/>
        </w:rPr>
        <w:t>more obvious</w:t>
      </w:r>
      <w:r w:rsidRPr="2D3EEC06" w:rsidR="7FF98D99">
        <w:rPr>
          <w:rFonts w:ascii="Times New Roman" w:hAnsi="Times New Roman" w:eastAsia="Times New Roman" w:cs="Times New Roman"/>
          <w:sz w:val="24"/>
          <w:szCs w:val="24"/>
        </w:rPr>
        <w:t xml:space="preserve"> than objects in the frame. This causes the patch to be classified as a toaster thus not af</w:t>
      </w:r>
      <w:r w:rsidRPr="2D3EEC06" w:rsidR="26087922">
        <w:rPr>
          <w:rFonts w:ascii="Times New Roman" w:hAnsi="Times New Roman" w:eastAsia="Times New Roman" w:cs="Times New Roman"/>
          <w:sz w:val="24"/>
          <w:szCs w:val="24"/>
        </w:rPr>
        <w:t xml:space="preserve">fecting other </w:t>
      </w:r>
      <w:r w:rsidRPr="2D3EEC06" w:rsidR="6320B7FE">
        <w:rPr>
          <w:rFonts w:ascii="Times New Roman" w:hAnsi="Times New Roman" w:eastAsia="Times New Roman" w:cs="Times New Roman"/>
          <w:sz w:val="24"/>
          <w:szCs w:val="24"/>
        </w:rPr>
        <w:t>portions of the image.</w:t>
      </w:r>
      <w:r w:rsidRPr="2D3EEC06" w:rsidR="6D111639">
        <w:rPr>
          <w:rFonts w:ascii="Times New Roman" w:hAnsi="Times New Roman" w:eastAsia="Times New Roman" w:cs="Times New Roman"/>
          <w:sz w:val="24"/>
          <w:szCs w:val="24"/>
        </w:rPr>
        <w:t xml:space="preserve"> </w:t>
      </w:r>
      <w:commentRangeEnd w:id="1138120283"/>
      <w:r>
        <w:rPr>
          <w:rStyle w:val="CommentReference"/>
        </w:rPr>
        <w:commentReference w:id="1138120283"/>
      </w:r>
    </w:p>
    <w:p w:rsidR="00354106" w:rsidP="54462455" w:rsidRDefault="00354106" w14:paraId="01CB9C79" w14:textId="09FE3FC2">
      <w:pPr>
        <w:rPr>
          <w:rFonts w:ascii="Times New Roman" w:hAnsi="Times New Roman" w:eastAsia="Times New Roman" w:cs="Times New Roman"/>
          <w:sz w:val="24"/>
          <w:szCs w:val="24"/>
        </w:rPr>
      </w:pPr>
      <w:r w:rsidRPr="54462455">
        <w:rPr>
          <w:rFonts w:ascii="Times New Roman" w:hAnsi="Times New Roman" w:eastAsia="Times New Roman" w:cs="Times New Roman"/>
          <w:sz w:val="24"/>
          <w:szCs w:val="24"/>
        </w:rPr>
        <w:t xml:space="preserve">This experiment was tested out by </w:t>
      </w:r>
      <w:r w:rsidRPr="54462455" w:rsidR="68325A39">
        <w:rPr>
          <w:rFonts w:ascii="Times New Roman" w:hAnsi="Times New Roman" w:eastAsia="Times New Roman" w:cs="Times New Roman"/>
          <w:sz w:val="24"/>
          <w:szCs w:val="24"/>
        </w:rPr>
        <w:t>comparing</w:t>
      </w:r>
      <w:r w:rsidRPr="54462455">
        <w:rPr>
          <w:rFonts w:ascii="Times New Roman" w:hAnsi="Times New Roman" w:eastAsia="Times New Roman" w:cs="Times New Roman"/>
          <w:sz w:val="24"/>
          <w:szCs w:val="24"/>
        </w:rPr>
        <w:t xml:space="preserve"> the</w:t>
      </w:r>
      <w:r w:rsidRPr="54462455" w:rsidR="19FF3645">
        <w:rPr>
          <w:rFonts w:ascii="Times New Roman" w:hAnsi="Times New Roman" w:eastAsia="Times New Roman" w:cs="Times New Roman"/>
          <w:sz w:val="24"/>
          <w:szCs w:val="24"/>
        </w:rPr>
        <w:t xml:space="preserve"> efficacy of two </w:t>
      </w:r>
      <w:r w:rsidRPr="54462455" w:rsidR="38853AF3">
        <w:rPr>
          <w:rFonts w:ascii="Times New Roman" w:hAnsi="Times New Roman" w:eastAsia="Times New Roman" w:cs="Times New Roman"/>
          <w:sz w:val="24"/>
          <w:szCs w:val="24"/>
        </w:rPr>
        <w:t>Whitebox</w:t>
      </w:r>
      <w:r w:rsidRPr="54462455" w:rsidR="19FF3645">
        <w:rPr>
          <w:rFonts w:ascii="Times New Roman" w:hAnsi="Times New Roman" w:eastAsia="Times New Roman" w:cs="Times New Roman"/>
          <w:sz w:val="24"/>
          <w:szCs w:val="24"/>
        </w:rPr>
        <w:t xml:space="preserve"> attacks, a </w:t>
      </w:r>
      <w:r w:rsidRPr="54462455" w:rsidR="795C853B">
        <w:rPr>
          <w:rFonts w:ascii="Times New Roman" w:hAnsi="Times New Roman" w:eastAsia="Times New Roman" w:cs="Times New Roman"/>
          <w:sz w:val="24"/>
          <w:szCs w:val="24"/>
        </w:rPr>
        <w:t>Blackbox</w:t>
      </w:r>
      <w:r w:rsidRPr="54462455" w:rsidR="19FF3645">
        <w:rPr>
          <w:rFonts w:ascii="Times New Roman" w:hAnsi="Times New Roman" w:eastAsia="Times New Roman" w:cs="Times New Roman"/>
          <w:sz w:val="24"/>
          <w:szCs w:val="24"/>
        </w:rPr>
        <w:t xml:space="preserve"> attack, and a control patch. The attack was </w:t>
      </w:r>
      <w:r w:rsidRPr="54462455" w:rsidR="354CD0BC">
        <w:rPr>
          <w:rFonts w:ascii="Times New Roman" w:hAnsi="Times New Roman" w:eastAsia="Times New Roman" w:cs="Times New Roman"/>
          <w:sz w:val="24"/>
          <w:szCs w:val="24"/>
        </w:rPr>
        <w:t>evaluated</w:t>
      </w:r>
      <w:r w:rsidRPr="54462455" w:rsidR="19FF3645">
        <w:rPr>
          <w:rFonts w:ascii="Times New Roman" w:hAnsi="Times New Roman" w:eastAsia="Times New Roman" w:cs="Times New Roman"/>
          <w:sz w:val="24"/>
          <w:szCs w:val="24"/>
        </w:rPr>
        <w:t xml:space="preserve"> by averaging the</w:t>
      </w:r>
      <w:r w:rsidRPr="54462455" w:rsidR="41301B88">
        <w:rPr>
          <w:rFonts w:ascii="Times New Roman" w:hAnsi="Times New Roman" w:eastAsia="Times New Roman" w:cs="Times New Roman"/>
          <w:sz w:val="24"/>
          <w:szCs w:val="24"/>
        </w:rPr>
        <w:t xml:space="preserve"> </w:t>
      </w:r>
      <w:r w:rsidRPr="54462455" w:rsidR="19FF3645">
        <w:rPr>
          <w:rFonts w:ascii="Times New Roman" w:hAnsi="Times New Roman" w:eastAsia="Times New Roman" w:cs="Times New Roman"/>
          <w:sz w:val="24"/>
          <w:szCs w:val="24"/>
        </w:rPr>
        <w:t>win rate across all five models. The white box single model attack does the same but only trains</w:t>
      </w:r>
    </w:p>
    <w:p w:rsidR="19FF3645" w:rsidP="54462455" w:rsidRDefault="19FF3645" w14:paraId="3460038D" w14:textId="042C300C">
      <w:pPr>
        <w:rPr>
          <w:rFonts w:ascii="Times New Roman" w:hAnsi="Times New Roman" w:eastAsia="Times New Roman" w:cs="Times New Roman"/>
          <w:sz w:val="24"/>
          <w:szCs w:val="24"/>
        </w:rPr>
      </w:pPr>
      <w:r w:rsidRPr="2D3EEC06" w:rsidR="788AF0F0">
        <w:rPr>
          <w:rFonts w:ascii="Times New Roman" w:hAnsi="Times New Roman" w:eastAsia="Times New Roman" w:cs="Times New Roman"/>
          <w:sz w:val="24"/>
          <w:szCs w:val="24"/>
        </w:rPr>
        <w:t xml:space="preserve">and evaluates on a single model. The </w:t>
      </w:r>
      <w:r w:rsidRPr="2D3EEC06" w:rsidR="7418E19D">
        <w:rPr>
          <w:rFonts w:ascii="Times New Roman" w:hAnsi="Times New Roman" w:eastAsia="Times New Roman" w:cs="Times New Roman"/>
          <w:sz w:val="24"/>
          <w:szCs w:val="24"/>
        </w:rPr>
        <w:t>Blackbox</w:t>
      </w:r>
      <w:r w:rsidRPr="2D3EEC06" w:rsidR="788AF0F0">
        <w:rPr>
          <w:rFonts w:ascii="Times New Roman" w:hAnsi="Times New Roman" w:eastAsia="Times New Roman" w:cs="Times New Roman"/>
          <w:sz w:val="24"/>
          <w:szCs w:val="24"/>
        </w:rPr>
        <w:t xml:space="preserve"> attack jointly trains a single patch across four of the</w:t>
      </w:r>
      <w:r w:rsidRPr="2D3EEC06" w:rsidR="1F41714E">
        <w:rPr>
          <w:rFonts w:ascii="Times New Roman" w:hAnsi="Times New Roman" w:eastAsia="Times New Roman" w:cs="Times New Roman"/>
          <w:sz w:val="24"/>
          <w:szCs w:val="24"/>
        </w:rPr>
        <w:t xml:space="preserve"> </w:t>
      </w:r>
      <w:r w:rsidRPr="2D3EEC06" w:rsidR="788AF0F0">
        <w:rPr>
          <w:rFonts w:ascii="Times New Roman" w:hAnsi="Times New Roman" w:eastAsia="Times New Roman" w:cs="Times New Roman"/>
          <w:sz w:val="24"/>
          <w:szCs w:val="24"/>
        </w:rPr>
        <w:t xml:space="preserve">ImageNet models, and then evaluates the </w:t>
      </w:r>
      <w:r w:rsidRPr="2D3EEC06" w:rsidR="02A63426">
        <w:rPr>
          <w:rFonts w:ascii="Times New Roman" w:hAnsi="Times New Roman" w:eastAsia="Times New Roman" w:cs="Times New Roman"/>
          <w:sz w:val="24"/>
          <w:szCs w:val="24"/>
        </w:rPr>
        <w:t>black box</w:t>
      </w:r>
      <w:r w:rsidRPr="2D3EEC06" w:rsidR="788AF0F0">
        <w:rPr>
          <w:rFonts w:ascii="Times New Roman" w:hAnsi="Times New Roman" w:eastAsia="Times New Roman" w:cs="Times New Roman"/>
          <w:sz w:val="24"/>
          <w:szCs w:val="24"/>
        </w:rPr>
        <w:t xml:space="preserve"> attack on a fifth model, which we did not access</w:t>
      </w:r>
      <w:r w:rsidRPr="2D3EEC06" w:rsidR="164F6010">
        <w:rPr>
          <w:rFonts w:ascii="Times New Roman" w:hAnsi="Times New Roman" w:eastAsia="Times New Roman" w:cs="Times New Roman"/>
          <w:sz w:val="24"/>
          <w:szCs w:val="24"/>
        </w:rPr>
        <w:t xml:space="preserve"> </w:t>
      </w:r>
      <w:r w:rsidRPr="2D3EEC06" w:rsidR="788AF0F0">
        <w:rPr>
          <w:rFonts w:ascii="Times New Roman" w:hAnsi="Times New Roman" w:eastAsia="Times New Roman" w:cs="Times New Roman"/>
          <w:sz w:val="24"/>
          <w:szCs w:val="24"/>
        </w:rPr>
        <w:t xml:space="preserve">during training. </w:t>
      </w:r>
      <w:r w:rsidRPr="2D3EEC06" w:rsidR="788AF0F0">
        <w:rPr>
          <w:rFonts w:ascii="Times New Roman" w:hAnsi="Times New Roman" w:eastAsia="Times New Roman" w:cs="Times New Roman"/>
          <w:sz w:val="24"/>
          <w:szCs w:val="24"/>
        </w:rPr>
        <w:t>The control is a picture of a toaster</w:t>
      </w:r>
      <w:r w:rsidRPr="2D3EEC06" w:rsidR="510A839F">
        <w:rPr>
          <w:rFonts w:ascii="Times New Roman" w:hAnsi="Times New Roman" w:eastAsia="Times New Roman" w:cs="Times New Roman"/>
          <w:sz w:val="24"/>
          <w:szCs w:val="24"/>
        </w:rPr>
        <w:t>.</w:t>
      </w:r>
      <w:r w:rsidRPr="2D3EEC06" w:rsidR="510A839F">
        <w:rPr>
          <w:rFonts w:ascii="Times New Roman" w:hAnsi="Times New Roman" w:eastAsia="Times New Roman" w:cs="Times New Roman"/>
          <w:sz w:val="24"/>
          <w:szCs w:val="24"/>
        </w:rPr>
        <w:t xml:space="preserve"> This test was performed by using a physical patch generated by the white-box ensemble method. When a photo of a tabletop with a banana and a notebook (top photograph) is passed through </w:t>
      </w:r>
      <w:r w:rsidRPr="2D3EEC06" w:rsidR="6369083D">
        <w:rPr>
          <w:rFonts w:ascii="Times New Roman" w:hAnsi="Times New Roman" w:eastAsia="Times New Roman" w:cs="Times New Roman"/>
          <w:sz w:val="24"/>
          <w:szCs w:val="24"/>
        </w:rPr>
        <w:t>the mo</w:t>
      </w:r>
      <w:r w:rsidRPr="2D3EEC06" w:rsidR="1FCFFCA4">
        <w:rPr>
          <w:rFonts w:ascii="Times New Roman" w:hAnsi="Times New Roman" w:eastAsia="Times New Roman" w:cs="Times New Roman"/>
          <w:sz w:val="24"/>
          <w:szCs w:val="24"/>
        </w:rPr>
        <w:t>d</w:t>
      </w:r>
      <w:r w:rsidRPr="2D3EEC06" w:rsidR="6369083D">
        <w:rPr>
          <w:rFonts w:ascii="Times New Roman" w:hAnsi="Times New Roman" w:eastAsia="Times New Roman" w:cs="Times New Roman"/>
          <w:sz w:val="24"/>
          <w:szCs w:val="24"/>
        </w:rPr>
        <w:t>el</w:t>
      </w:r>
      <w:r w:rsidRPr="2D3EEC06" w:rsidR="510A839F">
        <w:rPr>
          <w:rFonts w:ascii="Times New Roman" w:hAnsi="Times New Roman" w:eastAsia="Times New Roman" w:cs="Times New Roman"/>
          <w:sz w:val="24"/>
          <w:szCs w:val="24"/>
        </w:rPr>
        <w:t xml:space="preserve">, </w:t>
      </w:r>
      <w:r w:rsidRPr="2D3EEC06" w:rsidR="78A40444">
        <w:rPr>
          <w:rFonts w:ascii="Times New Roman" w:hAnsi="Times New Roman" w:eastAsia="Times New Roman" w:cs="Times New Roman"/>
          <w:sz w:val="24"/>
          <w:szCs w:val="24"/>
        </w:rPr>
        <w:t xml:space="preserve">it </w:t>
      </w:r>
      <w:r w:rsidRPr="2D3EEC06" w:rsidR="510A839F">
        <w:rPr>
          <w:rFonts w:ascii="Times New Roman" w:hAnsi="Times New Roman" w:eastAsia="Times New Roman" w:cs="Times New Roman"/>
          <w:sz w:val="24"/>
          <w:szCs w:val="24"/>
        </w:rPr>
        <w:t xml:space="preserve">reports </w:t>
      </w:r>
      <w:r w:rsidRPr="2D3EEC06" w:rsidR="486E6B1D">
        <w:rPr>
          <w:rFonts w:ascii="Times New Roman" w:hAnsi="Times New Roman" w:eastAsia="Times New Roman" w:cs="Times New Roman"/>
          <w:sz w:val="24"/>
          <w:szCs w:val="24"/>
        </w:rPr>
        <w:t>it was a</w:t>
      </w:r>
      <w:r w:rsidRPr="2D3EEC06" w:rsidR="510A839F">
        <w:rPr>
          <w:rFonts w:ascii="Times New Roman" w:hAnsi="Times New Roman" w:eastAsia="Times New Roman" w:cs="Times New Roman"/>
          <w:sz w:val="24"/>
          <w:szCs w:val="24"/>
        </w:rPr>
        <w:t xml:space="preserve"> ’banana’ with 97% confidence (top plot). If we physically place a sticker targeted to the class "toaster" on the table (bottom photograph), the photograph is classified as a toaster with 99% confidence</w:t>
      </w:r>
      <w:commentRangeStart w:id="965677041"/>
      <w:commentRangeEnd w:id="965677041"/>
      <w:r>
        <w:rPr>
          <w:rStyle w:val="CommentReference"/>
        </w:rPr>
        <w:commentReference w:id="965677041"/>
      </w:r>
    </w:p>
    <w:p w:rsidR="29043162" w:rsidP="54462455" w:rsidRDefault="29043162" w14:paraId="15A8B0D6" w14:textId="791BFA14">
      <w:pPr>
        <w:rPr>
          <w:rFonts w:ascii="Times New Roman" w:hAnsi="Times New Roman" w:eastAsia="Times New Roman" w:cs="Times New Roman"/>
          <w:sz w:val="24"/>
          <w:szCs w:val="24"/>
        </w:rPr>
      </w:pPr>
      <w:r w:rsidRPr="2D3EEC06" w:rsidR="706F58D5">
        <w:rPr>
          <w:rFonts w:ascii="Times New Roman" w:hAnsi="Times New Roman" w:eastAsia="Times New Roman" w:cs="Times New Roman"/>
          <w:sz w:val="24"/>
          <w:szCs w:val="24"/>
        </w:rPr>
        <w:t xml:space="preserve">In </w:t>
      </w:r>
      <w:r w:rsidRPr="2D3EEC06" w:rsidR="61C6F1FC">
        <w:rPr>
          <w:rFonts w:ascii="Times New Roman" w:hAnsi="Times New Roman" w:eastAsia="Times New Roman" w:cs="Times New Roman"/>
          <w:sz w:val="24"/>
          <w:szCs w:val="24"/>
        </w:rPr>
        <w:t>conclusion</w:t>
      </w:r>
      <w:r w:rsidRPr="2D3EEC06" w:rsidR="706F58D5">
        <w:rPr>
          <w:rFonts w:ascii="Times New Roman" w:hAnsi="Times New Roman" w:eastAsia="Times New Roman" w:cs="Times New Roman"/>
          <w:sz w:val="24"/>
          <w:szCs w:val="24"/>
        </w:rPr>
        <w:t xml:space="preserve">, </w:t>
      </w:r>
      <w:r w:rsidRPr="2D3EEC06" w:rsidR="18F17E0F">
        <w:rPr>
          <w:rFonts w:ascii="Times New Roman" w:hAnsi="Times New Roman" w:eastAsia="Times New Roman" w:cs="Times New Roman"/>
          <w:sz w:val="24"/>
          <w:szCs w:val="24"/>
        </w:rPr>
        <w:t xml:space="preserve">deep learning </w:t>
      </w:r>
      <w:r w:rsidRPr="2D3EEC06" w:rsidR="38A0AE87">
        <w:rPr>
          <w:rFonts w:ascii="Times New Roman" w:hAnsi="Times New Roman" w:eastAsia="Times New Roman" w:cs="Times New Roman"/>
          <w:sz w:val="24"/>
          <w:szCs w:val="24"/>
        </w:rPr>
        <w:t>models (AI)</w:t>
      </w:r>
      <w:r w:rsidRPr="2D3EEC06" w:rsidR="18F17E0F">
        <w:rPr>
          <w:rFonts w:ascii="Times New Roman" w:hAnsi="Times New Roman" w:eastAsia="Times New Roman" w:cs="Times New Roman"/>
          <w:sz w:val="24"/>
          <w:szCs w:val="24"/>
        </w:rPr>
        <w:t xml:space="preserve"> are susceptible to carefully chosen inputs that cause the network to change output without a visible change to a </w:t>
      </w:r>
      <w:r w:rsidRPr="2D3EEC06" w:rsidR="22555110">
        <w:rPr>
          <w:rFonts w:ascii="Times New Roman" w:hAnsi="Times New Roman" w:eastAsia="Times New Roman" w:cs="Times New Roman"/>
          <w:sz w:val="24"/>
          <w:szCs w:val="24"/>
        </w:rPr>
        <w:t>human (advers</w:t>
      </w:r>
      <w:r w:rsidRPr="2D3EEC06" w:rsidR="571C553F">
        <w:rPr>
          <w:rFonts w:ascii="Times New Roman" w:hAnsi="Times New Roman" w:eastAsia="Times New Roman" w:cs="Times New Roman"/>
          <w:sz w:val="24"/>
          <w:szCs w:val="24"/>
        </w:rPr>
        <w:t xml:space="preserve">arial </w:t>
      </w:r>
      <w:r w:rsidRPr="2D3EEC06" w:rsidR="22555110">
        <w:rPr>
          <w:rFonts w:ascii="Times New Roman" w:hAnsi="Times New Roman" w:eastAsia="Times New Roman" w:cs="Times New Roman"/>
          <w:sz w:val="24"/>
          <w:szCs w:val="24"/>
        </w:rPr>
        <w:t>patches)</w:t>
      </w:r>
      <w:r w:rsidRPr="2D3EEC06" w:rsidR="20EB8CAA">
        <w:rPr>
          <w:rFonts w:ascii="Times New Roman" w:hAnsi="Times New Roman" w:eastAsia="Times New Roman" w:cs="Times New Roman"/>
          <w:sz w:val="24"/>
          <w:szCs w:val="24"/>
        </w:rPr>
        <w:t xml:space="preserve">. It shows </w:t>
      </w:r>
      <w:r w:rsidRPr="2D3EEC06" w:rsidR="4B2261B2">
        <w:rPr>
          <w:rFonts w:ascii="Times New Roman" w:hAnsi="Times New Roman" w:eastAsia="Times New Roman" w:cs="Times New Roman"/>
          <w:sz w:val="24"/>
          <w:szCs w:val="24"/>
        </w:rPr>
        <w:t>that created and targeted</w:t>
      </w:r>
      <w:r w:rsidRPr="2D3EEC06" w:rsidR="6CAB592B">
        <w:rPr>
          <w:rFonts w:ascii="Times New Roman" w:hAnsi="Times New Roman" w:eastAsia="Times New Roman" w:cs="Times New Roman"/>
          <w:sz w:val="24"/>
          <w:szCs w:val="24"/>
        </w:rPr>
        <w:t xml:space="preserve"> attacks such as adversarial attacks can</w:t>
      </w:r>
      <w:r w:rsidRPr="2D3EEC06" w:rsidR="4B2261B2">
        <w:rPr>
          <w:rFonts w:ascii="Times New Roman" w:hAnsi="Times New Roman" w:eastAsia="Times New Roman" w:cs="Times New Roman"/>
          <w:sz w:val="24"/>
          <w:szCs w:val="24"/>
        </w:rPr>
        <w:t xml:space="preserve"> </w:t>
      </w:r>
      <w:r w:rsidRPr="2D3EEC06" w:rsidR="3B6D87B6">
        <w:rPr>
          <w:rFonts w:ascii="Times New Roman" w:hAnsi="Times New Roman" w:eastAsia="Times New Roman" w:cs="Times New Roman"/>
          <w:sz w:val="24"/>
          <w:szCs w:val="24"/>
        </w:rPr>
        <w:t>fool</w:t>
      </w:r>
      <w:r w:rsidRPr="2D3EEC06" w:rsidR="4B2261B2">
        <w:rPr>
          <w:rFonts w:ascii="Times New Roman" w:hAnsi="Times New Roman" w:eastAsia="Times New Roman" w:cs="Times New Roman"/>
          <w:sz w:val="24"/>
          <w:szCs w:val="24"/>
        </w:rPr>
        <w:t xml:space="preserve"> classifiers regardless of </w:t>
      </w:r>
      <w:commentRangeStart w:id="820414861"/>
      <w:r w:rsidRPr="2D3EEC06" w:rsidR="4B2261B2">
        <w:rPr>
          <w:rFonts w:ascii="Times New Roman" w:hAnsi="Times New Roman" w:eastAsia="Times New Roman" w:cs="Times New Roman"/>
          <w:sz w:val="24"/>
          <w:szCs w:val="24"/>
        </w:rPr>
        <w:t>the</w:t>
      </w:r>
      <w:commentRangeEnd w:id="820414861"/>
      <w:r>
        <w:rPr>
          <w:rStyle w:val="CommentReference"/>
        </w:rPr>
        <w:commentReference w:id="820414861"/>
      </w:r>
      <w:r w:rsidRPr="2D3EEC06" w:rsidR="4B2261B2">
        <w:rPr>
          <w:rFonts w:ascii="Times New Roman" w:hAnsi="Times New Roman" w:eastAsia="Times New Roman" w:cs="Times New Roman"/>
          <w:sz w:val="24"/>
          <w:szCs w:val="24"/>
        </w:rPr>
        <w:t xml:space="preserve"> scale or location of the patch and does not require knowledge of the other items in the scene that it is attacking.</w:t>
      </w:r>
    </w:p>
    <w:p w:rsidR="2D3EEC06" w:rsidP="2D3EEC06" w:rsidRDefault="2D3EEC06" w14:paraId="751790DA" w14:textId="4F8B71BA">
      <w:pPr>
        <w:pStyle w:val="Normal"/>
        <w:rPr>
          <w:rFonts w:ascii="Times New Roman" w:hAnsi="Times New Roman" w:eastAsia="Times New Roman" w:cs="Times New Roman"/>
          <w:sz w:val="24"/>
          <w:szCs w:val="24"/>
        </w:rPr>
      </w:pPr>
    </w:p>
    <w:p w:rsidR="5AB09DED" w:rsidP="2D3EEC06" w:rsidRDefault="5AB09DED" w14:paraId="31F14B28" w14:textId="78AEAFA1">
      <w:pPr>
        <w:pStyle w:val="Normal"/>
        <w:rPr>
          <w:rFonts w:ascii="Times New Roman" w:hAnsi="Times New Roman" w:eastAsia="Times New Roman" w:cs="Times New Roman"/>
          <w:sz w:val="24"/>
          <w:szCs w:val="24"/>
        </w:rPr>
      </w:pPr>
      <w:r w:rsidRPr="2D3EEC06" w:rsidR="5AB09DED">
        <w:rPr>
          <w:rFonts w:ascii="Times New Roman" w:hAnsi="Times New Roman" w:eastAsia="Times New Roman" w:cs="Times New Roman"/>
          <w:sz w:val="24"/>
          <w:szCs w:val="24"/>
        </w:rPr>
        <w:t>New Summary Part 3</w:t>
      </w:r>
    </w:p>
    <w:p w:rsidR="2D3EEC06" w:rsidP="2D3EEC06" w:rsidRDefault="2D3EEC06" w14:paraId="71E80266" w14:textId="7282FACB">
      <w:pPr>
        <w:pStyle w:val="Normal"/>
        <w:rPr>
          <w:rFonts w:ascii="Times New Roman" w:hAnsi="Times New Roman" w:eastAsia="Times New Roman" w:cs="Times New Roman"/>
          <w:sz w:val="24"/>
          <w:szCs w:val="24"/>
        </w:rPr>
      </w:pPr>
    </w:p>
    <w:p w:rsidR="5AB09DED" w:rsidP="2D3EEC06" w:rsidRDefault="5AB09DED" w14:paraId="7B67CE28" w14:textId="3843F7B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1B61D851" w:rsidR="5AB09DED">
        <w:rPr>
          <w:rFonts w:ascii="Times New Roman" w:hAnsi="Times New Roman" w:eastAsia="Times New Roman" w:cs="Times New Roman"/>
          <w:sz w:val="24"/>
          <w:szCs w:val="24"/>
        </w:rPr>
        <w:t xml:space="preserve">Artificial intelligence is the theory and development of computer systems capable of performing activities ordinarily carried out by humans, such as visual perception, speech recognition, decision-making, and language translation. </w:t>
      </w:r>
      <w:r w:rsidRPr="1B61D851" w:rsidR="62D0C9D3">
        <w:rPr>
          <w:rFonts w:ascii="Times New Roman" w:hAnsi="Times New Roman" w:eastAsia="Times New Roman" w:cs="Times New Roman"/>
          <w:sz w:val="24"/>
          <w:szCs w:val="24"/>
        </w:rPr>
        <w:t>I</w:t>
      </w:r>
      <w:r w:rsidRPr="1B61D851" w:rsidR="5AB09DED">
        <w:rPr>
          <w:rFonts w:ascii="Times New Roman" w:hAnsi="Times New Roman" w:eastAsia="Times New Roman" w:cs="Times New Roman"/>
          <w:sz w:val="24"/>
          <w:szCs w:val="24"/>
        </w:rPr>
        <w:t xml:space="preserve">n this paper called </w:t>
      </w:r>
      <w:r w:rsidRPr="1B61D851" w:rsidR="7A618B39">
        <w:rPr>
          <w:rFonts w:ascii="Times New Roman" w:hAnsi="Times New Roman" w:eastAsia="Times New Roman" w:cs="Times New Roman"/>
          <w:sz w:val="24"/>
          <w:szCs w:val="24"/>
        </w:rPr>
        <w:t>“Adversarial Patch” by Tom B. Brown et al</w:t>
      </w:r>
      <w:r w:rsidRPr="1B61D851" w:rsidR="4636829A">
        <w:rPr>
          <w:rFonts w:ascii="Times New Roman" w:hAnsi="Times New Roman" w:eastAsia="Times New Roman" w:cs="Times New Roman"/>
          <w:sz w:val="24"/>
          <w:szCs w:val="24"/>
        </w:rPr>
        <w:t>.</w:t>
      </w:r>
      <w:r w:rsidRPr="1B61D851" w:rsidR="7A618B39">
        <w:rPr>
          <w:rFonts w:ascii="Times New Roman" w:hAnsi="Times New Roman" w:eastAsia="Times New Roman" w:cs="Times New Roman"/>
          <w:sz w:val="24"/>
          <w:szCs w:val="24"/>
        </w:rPr>
        <w:t xml:space="preserve"> explores how carefully chosen computerized inputs </w:t>
      </w:r>
      <w:r w:rsidRPr="1B61D851" w:rsidR="1249FBAB">
        <w:rPr>
          <w:rFonts w:ascii="Times New Roman" w:hAnsi="Times New Roman" w:eastAsia="Times New Roman" w:cs="Times New Roman"/>
          <w:sz w:val="24"/>
          <w:szCs w:val="24"/>
        </w:rPr>
        <w:t xml:space="preserve">such as </w:t>
      </w:r>
      <w:r w:rsidRPr="1B61D851" w:rsidR="7203A504">
        <w:rPr>
          <w:rFonts w:ascii="Times New Roman" w:hAnsi="Times New Roman" w:eastAsia="Times New Roman" w:cs="Times New Roman"/>
          <w:sz w:val="24"/>
          <w:szCs w:val="24"/>
        </w:rPr>
        <w:t xml:space="preserve">3D </w:t>
      </w:r>
      <w:r w:rsidRPr="1B61D851" w:rsidR="1249FBAB">
        <w:rPr>
          <w:rFonts w:ascii="Times New Roman" w:hAnsi="Times New Roman" w:eastAsia="Times New Roman" w:cs="Times New Roman"/>
          <w:sz w:val="24"/>
          <w:szCs w:val="24"/>
        </w:rPr>
        <w:t>image-like patches such as</w:t>
      </w:r>
      <w:r w:rsidRPr="1B61D851" w:rsidR="56039D0B">
        <w:rPr>
          <w:rFonts w:ascii="Times New Roman" w:hAnsi="Times New Roman" w:eastAsia="Times New Roman" w:cs="Times New Roman"/>
          <w:sz w:val="24"/>
          <w:szCs w:val="24"/>
        </w:rPr>
        <w:t xml:space="preserve"> </w:t>
      </w:r>
      <w:r w:rsidRPr="1B61D851" w:rsidR="2C477CBD">
        <w:rPr>
          <w:rFonts w:ascii="Times New Roman" w:hAnsi="Times New Roman" w:eastAsia="Times New Roman" w:cs="Times New Roman"/>
          <w:sz w:val="24"/>
          <w:szCs w:val="24"/>
        </w:rPr>
        <w:t>toast</w:t>
      </w:r>
      <w:r w:rsidRPr="1B61D851" w:rsidR="65AF3CCF">
        <w:rPr>
          <w:rFonts w:ascii="Times New Roman" w:hAnsi="Times New Roman" w:eastAsia="Times New Roman" w:cs="Times New Roman"/>
          <w:sz w:val="24"/>
          <w:szCs w:val="24"/>
        </w:rPr>
        <w:t>er</w:t>
      </w:r>
      <w:r w:rsidRPr="1B61D851" w:rsidR="2C477CBD">
        <w:rPr>
          <w:rFonts w:ascii="Times New Roman" w:hAnsi="Times New Roman" w:eastAsia="Times New Roman" w:cs="Times New Roman"/>
          <w:sz w:val="24"/>
          <w:szCs w:val="24"/>
        </w:rPr>
        <w:t xml:space="preserve"> that</w:t>
      </w:r>
      <w:r w:rsidRPr="1B61D851" w:rsidR="1249FBAB">
        <w:rPr>
          <w:rFonts w:ascii="Times New Roman" w:hAnsi="Times New Roman" w:eastAsia="Times New Roman" w:cs="Times New Roman"/>
          <w:sz w:val="24"/>
          <w:szCs w:val="24"/>
        </w:rPr>
        <w:t xml:space="preserve"> are placed into </w:t>
      </w:r>
      <w:r w:rsidRPr="1B61D851" w:rsidR="246A4B1F">
        <w:rPr>
          <w:rFonts w:ascii="Times New Roman" w:hAnsi="Times New Roman" w:eastAsia="Times New Roman" w:cs="Times New Roman"/>
          <w:sz w:val="24"/>
          <w:szCs w:val="24"/>
        </w:rPr>
        <w:t>scene</w:t>
      </w:r>
      <w:r w:rsidRPr="1B61D851" w:rsidR="1249FBAB">
        <w:rPr>
          <w:rFonts w:ascii="Times New Roman" w:hAnsi="Times New Roman" w:eastAsia="Times New Roman" w:cs="Times New Roman"/>
          <w:sz w:val="24"/>
          <w:szCs w:val="24"/>
        </w:rPr>
        <w:t xml:space="preserve"> </w:t>
      </w:r>
      <w:r w:rsidRPr="1B61D851" w:rsidR="1249FBAB">
        <w:rPr>
          <w:rFonts w:ascii="Times New Roman" w:hAnsi="Times New Roman" w:eastAsia="Times New Roman" w:cs="Times New Roman"/>
          <w:sz w:val="24"/>
          <w:szCs w:val="24"/>
        </w:rPr>
        <w:t>(</w:t>
      </w:r>
      <w:r w:rsidRPr="1B61D851" w:rsidR="6B55F172">
        <w:rPr>
          <w:rFonts w:ascii="Times New Roman" w:hAnsi="Times New Roman" w:eastAsia="Times New Roman" w:cs="Times New Roman"/>
          <w:sz w:val="24"/>
          <w:szCs w:val="24"/>
        </w:rPr>
        <w:t>a tabletop with a banana and notebook</w:t>
      </w:r>
      <w:r w:rsidRPr="1B61D851" w:rsidR="1249FBAB">
        <w:rPr>
          <w:rFonts w:ascii="Times New Roman" w:hAnsi="Times New Roman" w:eastAsia="Times New Roman" w:cs="Times New Roman"/>
          <w:sz w:val="24"/>
          <w:szCs w:val="24"/>
        </w:rPr>
        <w:t xml:space="preserve">) </w:t>
      </w:r>
      <w:r w:rsidRPr="1B61D851" w:rsidR="4844072B">
        <w:rPr>
          <w:rFonts w:ascii="Times New Roman" w:hAnsi="Times New Roman" w:eastAsia="Times New Roman" w:cs="Times New Roman"/>
          <w:sz w:val="24"/>
          <w:szCs w:val="24"/>
        </w:rPr>
        <w:t xml:space="preserve">is </w:t>
      </w:r>
      <w:r w:rsidRPr="1B61D851" w:rsidR="4844072B">
        <w:rPr>
          <w:rFonts w:ascii="Times New Roman" w:hAnsi="Times New Roman" w:eastAsia="Times New Roman" w:cs="Times New Roman"/>
          <w:sz w:val="24"/>
          <w:szCs w:val="24"/>
        </w:rPr>
        <w:t>modified</w:t>
      </w:r>
      <w:r w:rsidRPr="1B61D851" w:rsidR="4844072B">
        <w:rPr>
          <w:rFonts w:ascii="Times New Roman" w:hAnsi="Times New Roman" w:eastAsia="Times New Roman" w:cs="Times New Roman"/>
          <w:sz w:val="24"/>
          <w:szCs w:val="24"/>
        </w:rPr>
        <w:t xml:space="preserve"> into a scene with the aim to deceive or manipulate a machine learning model. </w:t>
      </w:r>
      <w:r w:rsidRPr="1B61D851" w:rsidR="75D8ACD6">
        <w:rPr>
          <w:rFonts w:ascii="Times New Roman" w:hAnsi="Times New Roman" w:eastAsia="Times New Roman" w:cs="Times New Roman"/>
          <w:sz w:val="24"/>
          <w:szCs w:val="24"/>
        </w:rPr>
        <w:t>This type of attac</w:t>
      </w:r>
      <w:r w:rsidRPr="1B61D851" w:rsidR="21C4EB2F">
        <w:rPr>
          <w:rFonts w:ascii="Times New Roman" w:hAnsi="Times New Roman" w:eastAsia="Times New Roman" w:cs="Times New Roman"/>
          <w:sz w:val="24"/>
          <w:szCs w:val="24"/>
        </w:rPr>
        <w:t xml:space="preserve">k </w:t>
      </w:r>
      <w:r w:rsidRPr="1B61D851" w:rsidR="75D8ACD6">
        <w:rPr>
          <w:rFonts w:ascii="Times New Roman" w:hAnsi="Times New Roman" w:eastAsia="Times New Roman" w:cs="Times New Roman"/>
          <w:sz w:val="24"/>
          <w:szCs w:val="24"/>
        </w:rPr>
        <w:t xml:space="preserve">is called </w:t>
      </w:r>
      <w:bookmarkStart w:name="_Int_LPnfSlma" w:id="628502204"/>
      <w:r w:rsidRPr="1B61D851" w:rsidR="75D8ACD6">
        <w:rPr>
          <w:rFonts w:ascii="Times New Roman" w:hAnsi="Times New Roman" w:eastAsia="Times New Roman" w:cs="Times New Roman"/>
          <w:sz w:val="24"/>
          <w:szCs w:val="24"/>
        </w:rPr>
        <w:t>adversial</w:t>
      </w:r>
      <w:bookmarkEnd w:id="628502204"/>
      <w:r w:rsidRPr="1B61D851" w:rsidR="75D8ACD6">
        <w:rPr>
          <w:rFonts w:ascii="Times New Roman" w:hAnsi="Times New Roman" w:eastAsia="Times New Roman" w:cs="Times New Roman"/>
          <w:sz w:val="24"/>
          <w:szCs w:val="24"/>
        </w:rPr>
        <w:t xml:space="preserve"> patch attack. </w:t>
      </w:r>
    </w:p>
    <w:p w:rsidR="0EE935AC" w:rsidP="2D3EEC06" w:rsidRDefault="0EE935AC" w14:paraId="005CD130" w14:textId="5E4AF911">
      <w:pPr>
        <w:pStyle w:val="Normal"/>
        <w:spacing w:before="0" w:beforeAutospacing="off"/>
        <w:rPr>
          <w:noProof w:val="0"/>
          <w:lang w:val="en-US"/>
        </w:rPr>
      </w:pPr>
      <w:r w:rsidRPr="1B61D851" w:rsidR="0EE935AC">
        <w:rPr>
          <w:rFonts w:ascii="Times New Roman" w:hAnsi="Times New Roman" w:eastAsia="Times New Roman" w:cs="Times New Roman"/>
          <w:sz w:val="24"/>
          <w:szCs w:val="24"/>
        </w:rPr>
        <w:t>This paper explores this vulnerability by illustrating a construct of an adversarial attack where</w:t>
      </w:r>
      <w:r w:rsidRPr="1B61D851" w:rsidR="2F96C313">
        <w:rPr>
          <w:rFonts w:ascii="Times New Roman" w:hAnsi="Times New Roman" w:eastAsia="Times New Roman" w:cs="Times New Roman"/>
          <w:sz w:val="24"/>
          <w:szCs w:val="24"/>
        </w:rPr>
        <w:t xml:space="preserve"> a carefully chosen </w:t>
      </w:r>
      <w:r w:rsidRPr="1B61D851" w:rsidR="632EEB45">
        <w:rPr>
          <w:rFonts w:ascii="Times New Roman" w:hAnsi="Times New Roman" w:eastAsia="Times New Roman" w:cs="Times New Roman"/>
          <w:sz w:val="24"/>
          <w:szCs w:val="24"/>
        </w:rPr>
        <w:t>input</w:t>
      </w:r>
      <w:r w:rsidRPr="1B61D851" w:rsidR="2F96C313">
        <w:rPr>
          <w:rFonts w:ascii="Times New Roman" w:hAnsi="Times New Roman" w:eastAsia="Times New Roman" w:cs="Times New Roman"/>
          <w:sz w:val="24"/>
          <w:szCs w:val="24"/>
        </w:rPr>
        <w:t xml:space="preserve"> such as </w:t>
      </w:r>
      <w:r w:rsidRPr="1B61D851" w:rsidR="1F3B26C8">
        <w:rPr>
          <w:rFonts w:ascii="Times New Roman" w:hAnsi="Times New Roman" w:eastAsia="Times New Roman" w:cs="Times New Roman"/>
          <w:sz w:val="24"/>
          <w:szCs w:val="24"/>
        </w:rPr>
        <w:t xml:space="preserve">the </w:t>
      </w:r>
      <w:r w:rsidRPr="1B61D851" w:rsidR="36992792">
        <w:rPr>
          <w:rFonts w:ascii="Times New Roman" w:hAnsi="Times New Roman" w:eastAsia="Times New Roman" w:cs="Times New Roman"/>
          <w:sz w:val="24"/>
          <w:szCs w:val="24"/>
        </w:rPr>
        <w:t>3D-</w:t>
      </w:r>
      <w:r w:rsidRPr="1B61D851" w:rsidR="2F96C313">
        <w:rPr>
          <w:rFonts w:ascii="Times New Roman" w:hAnsi="Times New Roman" w:eastAsia="Times New Roman" w:cs="Times New Roman"/>
          <w:sz w:val="24"/>
          <w:szCs w:val="24"/>
        </w:rPr>
        <w:t>image</w:t>
      </w:r>
      <w:r w:rsidRPr="1B61D851" w:rsidR="2F96C313">
        <w:rPr>
          <w:rFonts w:ascii="Times New Roman" w:hAnsi="Times New Roman" w:eastAsia="Times New Roman" w:cs="Times New Roman"/>
          <w:sz w:val="24"/>
          <w:szCs w:val="24"/>
        </w:rPr>
        <w:t>-like</w:t>
      </w:r>
      <w:r w:rsidRPr="1B61D851" w:rsidR="21DC1042">
        <w:rPr>
          <w:rFonts w:ascii="Times New Roman" w:hAnsi="Times New Roman" w:eastAsia="Times New Roman" w:cs="Times New Roman"/>
          <w:sz w:val="24"/>
          <w:szCs w:val="24"/>
        </w:rPr>
        <w:t xml:space="preserve"> </w:t>
      </w:r>
      <w:r w:rsidRPr="1B61D851" w:rsidR="21DC1042">
        <w:rPr>
          <w:rFonts w:ascii="Times New Roman" w:hAnsi="Times New Roman" w:eastAsia="Times New Roman" w:cs="Times New Roman"/>
          <w:sz w:val="24"/>
          <w:szCs w:val="24"/>
        </w:rPr>
        <w:t>patch</w:t>
      </w:r>
      <w:r w:rsidRPr="1B61D851" w:rsidR="21DC1042">
        <w:rPr>
          <w:rFonts w:ascii="Times New Roman" w:hAnsi="Times New Roman" w:eastAsia="Times New Roman" w:cs="Times New Roman"/>
          <w:sz w:val="24"/>
          <w:szCs w:val="24"/>
        </w:rPr>
        <w:t xml:space="preserve"> of toaster is </w:t>
      </w:r>
      <w:r w:rsidRPr="1B61D851" w:rsidR="7371898D">
        <w:rPr>
          <w:rFonts w:ascii="Times New Roman" w:hAnsi="Times New Roman" w:eastAsia="Times New Roman" w:cs="Times New Roman"/>
          <w:sz w:val="24"/>
          <w:szCs w:val="24"/>
        </w:rPr>
        <w:t xml:space="preserve">silently </w:t>
      </w:r>
      <w:r w:rsidRPr="1B61D851" w:rsidR="21DC1042">
        <w:rPr>
          <w:rFonts w:ascii="Times New Roman" w:hAnsi="Times New Roman" w:eastAsia="Times New Roman" w:cs="Times New Roman"/>
          <w:sz w:val="24"/>
          <w:szCs w:val="24"/>
        </w:rPr>
        <w:t xml:space="preserve">placed into the </w:t>
      </w:r>
      <w:r w:rsidRPr="1B61D851" w:rsidR="42899DA9">
        <w:rPr>
          <w:rFonts w:ascii="Times New Roman" w:hAnsi="Times New Roman" w:eastAsia="Times New Roman" w:cs="Times New Roman"/>
          <w:sz w:val="24"/>
          <w:szCs w:val="24"/>
        </w:rPr>
        <w:t>scene</w:t>
      </w:r>
      <w:r w:rsidRPr="1B61D851" w:rsidR="21DC1042">
        <w:rPr>
          <w:rFonts w:ascii="Times New Roman" w:hAnsi="Times New Roman" w:eastAsia="Times New Roman" w:cs="Times New Roman"/>
          <w:sz w:val="24"/>
          <w:szCs w:val="24"/>
        </w:rPr>
        <w:t>.</w:t>
      </w:r>
      <w:r w:rsidRPr="1B61D851" w:rsidR="3D3ABE3F">
        <w:rPr>
          <w:rFonts w:ascii="Times New Roman" w:hAnsi="Times New Roman" w:eastAsia="Times New Roman" w:cs="Times New Roman"/>
          <w:sz w:val="24"/>
          <w:szCs w:val="24"/>
        </w:rPr>
        <w:t xml:space="preserve"> When this image-like patch is placed into the scene</w:t>
      </w:r>
      <w:r w:rsidRPr="1B61D851" w:rsidR="4F0FEF5F">
        <w:rPr>
          <w:rFonts w:ascii="Times New Roman" w:hAnsi="Times New Roman" w:eastAsia="Times New Roman" w:cs="Times New Roman"/>
          <w:sz w:val="24"/>
          <w:szCs w:val="24"/>
        </w:rPr>
        <w:t xml:space="preserve"> of </w:t>
      </w:r>
      <w:r w:rsidRPr="1B61D851" w:rsidR="059CE876">
        <w:rPr>
          <w:rFonts w:ascii="Times New Roman" w:hAnsi="Times New Roman" w:eastAsia="Times New Roman" w:cs="Times New Roman"/>
          <w:sz w:val="24"/>
          <w:szCs w:val="24"/>
        </w:rPr>
        <w:t>a tabletop with a banana and notebook</w:t>
      </w:r>
      <w:r w:rsidRPr="1B61D851" w:rsidR="3D3ABE3F">
        <w:rPr>
          <w:rFonts w:ascii="Times New Roman" w:hAnsi="Times New Roman" w:eastAsia="Times New Roman" w:cs="Times New Roman"/>
          <w:sz w:val="24"/>
          <w:szCs w:val="24"/>
        </w:rPr>
        <w:t xml:space="preserve">, the model’s decision-making process was </w:t>
      </w:r>
      <w:r w:rsidRPr="1B61D851" w:rsidR="3D1BFB60">
        <w:rPr>
          <w:rFonts w:ascii="Times New Roman" w:hAnsi="Times New Roman" w:eastAsia="Times New Roman" w:cs="Times New Roman"/>
          <w:sz w:val="24"/>
          <w:szCs w:val="24"/>
        </w:rPr>
        <w:t xml:space="preserve">manipulated to cause </w:t>
      </w:r>
      <w:r w:rsidRPr="1B61D851" w:rsidR="51808E21">
        <w:rPr>
          <w:rFonts w:ascii="Times New Roman" w:hAnsi="Times New Roman" w:eastAsia="Times New Roman" w:cs="Times New Roman"/>
          <w:sz w:val="24"/>
          <w:szCs w:val="24"/>
        </w:rPr>
        <w:t>them</w:t>
      </w:r>
      <w:r w:rsidRPr="1B61D851" w:rsidR="3D3ABE3F">
        <w:rPr>
          <w:rFonts w:ascii="Times New Roman" w:hAnsi="Times New Roman" w:eastAsia="Times New Roman" w:cs="Times New Roman"/>
          <w:sz w:val="24"/>
          <w:szCs w:val="24"/>
        </w:rPr>
        <w:t xml:space="preserve"> </w:t>
      </w:r>
      <w:r w:rsidRPr="1B61D851" w:rsidR="4B47B315">
        <w:rPr>
          <w:noProof w:val="0"/>
          <w:lang w:val="en-US"/>
        </w:rPr>
        <w:t>to misclassify the scene and produce inaccurate predictions.</w:t>
      </w:r>
      <w:r w:rsidRPr="1B61D851" w:rsidR="19423F54">
        <w:rPr>
          <w:noProof w:val="0"/>
          <w:lang w:val="en-US"/>
        </w:rPr>
        <w:t xml:space="preserve"> This image-like patch is placed at certain points in the scene</w:t>
      </w:r>
      <w:r w:rsidRPr="1B61D851" w:rsidR="71750A12">
        <w:rPr>
          <w:noProof w:val="0"/>
          <w:lang w:val="en-US"/>
        </w:rPr>
        <w:t xml:space="preserve"> of </w:t>
      </w:r>
      <w:r w:rsidRPr="1B61D851" w:rsidR="71750A12">
        <w:rPr>
          <w:rFonts w:ascii="Times New Roman" w:hAnsi="Times New Roman" w:eastAsia="Times New Roman" w:cs="Times New Roman"/>
          <w:sz w:val="24"/>
          <w:szCs w:val="24"/>
        </w:rPr>
        <w:t>a tabletop with a banana and notebook</w:t>
      </w:r>
      <w:r w:rsidRPr="1B61D851" w:rsidR="19423F54">
        <w:rPr>
          <w:noProof w:val="0"/>
          <w:lang w:val="en-US"/>
        </w:rPr>
        <w:t>.</w:t>
      </w:r>
      <w:r w:rsidRPr="1B61D851" w:rsidR="33893657">
        <w:rPr>
          <w:noProof w:val="0"/>
          <w:lang w:val="en-US"/>
        </w:rPr>
        <w:t xml:space="preserve"> </w:t>
      </w:r>
      <w:r w:rsidRPr="1B61D851" w:rsidR="33893657">
        <w:rPr>
          <w:noProof w:val="0"/>
          <w:lang w:val="en-US"/>
        </w:rPr>
        <w:t>This image-like patch is placed</w:t>
      </w:r>
      <w:r w:rsidRPr="1B61D851" w:rsidR="2A777529">
        <w:rPr>
          <w:noProof w:val="0"/>
          <w:lang w:val="en-US"/>
        </w:rPr>
        <w:t xml:space="preserve"> within</w:t>
      </w:r>
      <w:r w:rsidRPr="1B61D851" w:rsidR="33893657">
        <w:rPr>
          <w:noProof w:val="0"/>
          <w:lang w:val="en-US"/>
        </w:rPr>
        <w:t xml:space="preserve"> in the scene </w:t>
      </w:r>
      <w:r w:rsidRPr="1B61D851" w:rsidR="2E8F277A">
        <w:rPr>
          <w:noProof w:val="0"/>
          <w:lang w:val="en-US"/>
        </w:rPr>
        <w:t>of the classifier, it will cause the classifier to misclassify the scene which lead to output a targeted class</w:t>
      </w:r>
      <w:r w:rsidRPr="1B61D851" w:rsidR="3744A1F1">
        <w:rPr>
          <w:noProof w:val="0"/>
          <w:lang w:val="en-US"/>
        </w:rPr>
        <w:t xml:space="preserve"> The aim of this patch is </w:t>
      </w:r>
      <w:r w:rsidRPr="1B61D851" w:rsidR="39FAD78E">
        <w:rPr>
          <w:noProof w:val="0"/>
          <w:lang w:val="en-US"/>
        </w:rPr>
        <w:t>to cause the classifier to give inaccurate information of what it should be it targeted class.</w:t>
      </w:r>
      <w:r w:rsidRPr="1B61D851" w:rsidR="39FAD78E">
        <w:rPr>
          <w:noProof w:val="0"/>
          <w:lang w:val="en-US"/>
        </w:rPr>
        <w:t xml:space="preserve"> I</w:t>
      </w:r>
      <w:r w:rsidRPr="1B61D851" w:rsidR="2D2DAAC6">
        <w:rPr>
          <w:noProof w:val="0"/>
          <w:lang w:val="en-US"/>
        </w:rPr>
        <w:t xml:space="preserve">t is </w:t>
      </w:r>
      <w:r w:rsidRPr="1B61D851" w:rsidR="42D52DD3">
        <w:rPr>
          <w:noProof w:val="0"/>
          <w:lang w:val="en-US"/>
        </w:rPr>
        <w:t xml:space="preserve">designed to </w:t>
      </w:r>
      <w:r w:rsidRPr="1B61D851" w:rsidR="68CE8A87">
        <w:rPr>
          <w:noProof w:val="0"/>
          <w:lang w:val="en-US"/>
        </w:rPr>
        <w:t>manipulate the</w:t>
      </w:r>
      <w:r w:rsidRPr="1B61D851" w:rsidR="42D52DD3">
        <w:rPr>
          <w:noProof w:val="0"/>
          <w:lang w:val="en-US"/>
        </w:rPr>
        <w:t xml:space="preserve"> classifier into misclassification, is added to a scene where a banana is already present, the classifier must consider both the original features of the scene (including the banana) and the perturbations introduced by the adversarial patch. The conflicting information between the actual banana in the scene and the adversarial patch designed to resemble a toaster can lead to misclassification. The classifier might struggle to reconcile these conflicting cues, potentially resulting in a misclassification where the </w:t>
      </w:r>
      <w:r w:rsidRPr="1B61D851" w:rsidR="51C94C70">
        <w:rPr>
          <w:noProof w:val="0"/>
          <w:lang w:val="en-US"/>
        </w:rPr>
        <w:t xml:space="preserve">output </w:t>
      </w:r>
      <w:r w:rsidRPr="1B61D851" w:rsidR="42D52DD3">
        <w:rPr>
          <w:noProof w:val="0"/>
          <w:lang w:val="en-US"/>
        </w:rPr>
        <w:t>is labeled as a toaster even though there is no actual toaster present.</w:t>
      </w:r>
    </w:p>
    <w:p w:rsidR="557685C3" w:rsidP="2D3EEC06" w:rsidRDefault="557685C3" w14:paraId="27302E9B" w14:textId="1D6885E7">
      <w:pPr>
        <w:pStyle w:val="Normal"/>
        <w:spacing w:before="0" w:beforeAutospacing="off"/>
        <w:rPr>
          <w:noProof w:val="0"/>
          <w:lang w:val="en-US"/>
        </w:rPr>
      </w:pPr>
      <w:r w:rsidRPr="2D3EEC06" w:rsidR="557685C3">
        <w:rPr>
          <w:rFonts w:ascii="Times New Roman" w:hAnsi="Times New Roman" w:eastAsia="Times New Roman" w:cs="Times New Roman"/>
          <w:sz w:val="24"/>
          <w:szCs w:val="24"/>
        </w:rPr>
        <w:t xml:space="preserve"> </w:t>
      </w:r>
      <w:r w:rsidRPr="2D3EEC06" w:rsidR="28ABD2EB">
        <w:rPr>
          <w:rFonts w:ascii="Times New Roman" w:hAnsi="Times New Roman" w:eastAsia="Times New Roman" w:cs="Times New Roman"/>
          <w:sz w:val="24"/>
          <w:szCs w:val="24"/>
        </w:rPr>
        <w:t xml:space="preserve">This experiment was tested out by comparing the efficacy of two Whitebox attacks, a Blackbox attack, and a control </w:t>
      </w:r>
      <w:r w:rsidRPr="2D3EEC06" w:rsidR="4D8324E4">
        <w:rPr>
          <w:rFonts w:ascii="Times New Roman" w:hAnsi="Times New Roman" w:eastAsia="Times New Roman" w:cs="Times New Roman"/>
          <w:sz w:val="24"/>
          <w:szCs w:val="24"/>
        </w:rPr>
        <w:t>3D-</w:t>
      </w:r>
      <w:r w:rsidRPr="2D3EEC06" w:rsidR="28ABD2EB">
        <w:rPr>
          <w:rFonts w:ascii="Times New Roman" w:hAnsi="Times New Roman" w:eastAsia="Times New Roman" w:cs="Times New Roman"/>
          <w:sz w:val="24"/>
          <w:szCs w:val="24"/>
        </w:rPr>
        <w:t>patch.</w:t>
      </w:r>
      <w:r w:rsidRPr="2D3EEC06" w:rsidR="2E5C4107">
        <w:rPr>
          <w:rFonts w:ascii="Times New Roman" w:hAnsi="Times New Roman" w:eastAsia="Times New Roman" w:cs="Times New Roman"/>
          <w:sz w:val="24"/>
          <w:szCs w:val="24"/>
        </w:rPr>
        <w:t xml:space="preserve"> B</w:t>
      </w:r>
      <w:r w:rsidRPr="2D3EEC06" w:rsidR="2E5C4107">
        <w:rPr>
          <w:noProof w:val="0"/>
          <w:lang w:val="en-US"/>
        </w:rPr>
        <w:t>lack box attacks are characterized by a lack of detailed knowledge about the targeted system, while white box attacks involve a higher level of understanding of the system's internals.</w:t>
      </w:r>
      <w:r w:rsidRPr="2D3EEC06" w:rsidR="28ABD2EB">
        <w:rPr>
          <w:rFonts w:ascii="Times New Roman" w:hAnsi="Times New Roman" w:eastAsia="Times New Roman" w:cs="Times New Roman"/>
          <w:color w:val="E7E6E6" w:themeColor="background2" w:themeTint="FF" w:themeShade="FF"/>
          <w:sz w:val="24"/>
          <w:szCs w:val="24"/>
        </w:rPr>
        <w:t xml:space="preserve"> </w:t>
      </w:r>
      <w:r w:rsidRPr="2D3EEC06" w:rsidR="28ABD2EB">
        <w:rPr>
          <w:rFonts w:ascii="Times New Roman" w:hAnsi="Times New Roman" w:eastAsia="Times New Roman" w:cs="Times New Roman"/>
          <w:sz w:val="24"/>
          <w:szCs w:val="24"/>
        </w:rPr>
        <w:t xml:space="preserve">The attack was evaluated by averaging the win rate across all five models. The white box single model attack does the same but only trains and evaluates on a single model. The Blackbox attack jointly trains a single patch across four of the ImageNet models, and then evaluates the black box attack on a fifth model, which we did not access during </w:t>
      </w:r>
      <w:r w:rsidRPr="2D3EEC06" w:rsidR="28ABD2EB">
        <w:rPr>
          <w:rFonts w:ascii="Times New Roman" w:hAnsi="Times New Roman" w:eastAsia="Times New Roman" w:cs="Times New Roman"/>
          <w:sz w:val="24"/>
          <w:szCs w:val="24"/>
        </w:rPr>
        <w:t xml:space="preserve">training. The control is a picture of a toaster. This test was performed by using a physical patch generated by the white-box ensemble method. When a photo of a tabletop with a banana and a notebook </w:t>
      </w:r>
      <w:r w:rsidRPr="2D3EEC06" w:rsidR="2CAA606F">
        <w:rPr>
          <w:rFonts w:ascii="Times New Roman" w:hAnsi="Times New Roman" w:eastAsia="Times New Roman" w:cs="Times New Roman"/>
          <w:sz w:val="24"/>
          <w:szCs w:val="24"/>
        </w:rPr>
        <w:t xml:space="preserve">is passed through, the model classified it as banana in the scene. The model classified it with a high confidence </w:t>
      </w:r>
      <w:r w:rsidRPr="2D3EEC06" w:rsidR="4D57EDD6">
        <w:rPr>
          <w:rFonts w:ascii="Times New Roman" w:hAnsi="Times New Roman" w:eastAsia="Times New Roman" w:cs="Times New Roman"/>
          <w:sz w:val="24"/>
          <w:szCs w:val="24"/>
        </w:rPr>
        <w:t xml:space="preserve">of a banana in the scene. </w:t>
      </w:r>
      <w:r w:rsidRPr="2D3EEC06" w:rsidR="2CB6BF01">
        <w:rPr>
          <w:rFonts w:ascii="Times New Roman" w:hAnsi="Times New Roman" w:eastAsia="Times New Roman" w:cs="Times New Roman"/>
          <w:sz w:val="24"/>
          <w:szCs w:val="24"/>
        </w:rPr>
        <w:t xml:space="preserve">But when the image-like patch was </w:t>
      </w:r>
      <w:r w:rsidRPr="2D3EEC06" w:rsidR="27B0FD12">
        <w:rPr>
          <w:rFonts w:ascii="Times New Roman" w:hAnsi="Times New Roman" w:eastAsia="Times New Roman" w:cs="Times New Roman"/>
          <w:sz w:val="24"/>
          <w:szCs w:val="24"/>
        </w:rPr>
        <w:t>placed</w:t>
      </w:r>
      <w:r w:rsidRPr="2D3EEC06" w:rsidR="2CB6BF01">
        <w:rPr>
          <w:rFonts w:ascii="Times New Roman" w:hAnsi="Times New Roman" w:eastAsia="Times New Roman" w:cs="Times New Roman"/>
          <w:sz w:val="24"/>
          <w:szCs w:val="24"/>
        </w:rPr>
        <w:t xml:space="preserve"> into the </w:t>
      </w:r>
      <w:r w:rsidRPr="2D3EEC06" w:rsidR="4E84C2E3">
        <w:rPr>
          <w:rFonts w:ascii="Times New Roman" w:hAnsi="Times New Roman" w:eastAsia="Times New Roman" w:cs="Times New Roman"/>
          <w:sz w:val="24"/>
          <w:szCs w:val="24"/>
        </w:rPr>
        <w:t>scene</w:t>
      </w:r>
      <w:r w:rsidRPr="2D3EEC06" w:rsidR="6F3520EB">
        <w:rPr>
          <w:rFonts w:ascii="Times New Roman" w:hAnsi="Times New Roman" w:eastAsia="Times New Roman" w:cs="Times New Roman"/>
          <w:sz w:val="24"/>
          <w:szCs w:val="24"/>
        </w:rPr>
        <w:t xml:space="preserve">, the model was </w:t>
      </w:r>
      <w:r w:rsidRPr="2D3EEC06" w:rsidR="55C965D9">
        <w:rPr>
          <w:rFonts w:ascii="Times New Roman" w:hAnsi="Times New Roman" w:eastAsia="Times New Roman" w:cs="Times New Roman"/>
          <w:sz w:val="24"/>
          <w:szCs w:val="24"/>
        </w:rPr>
        <w:t>manipulated</w:t>
      </w:r>
      <w:r w:rsidRPr="2D3EEC06" w:rsidR="6F3520EB">
        <w:rPr>
          <w:rFonts w:ascii="Times New Roman" w:hAnsi="Times New Roman" w:eastAsia="Times New Roman" w:cs="Times New Roman"/>
          <w:sz w:val="24"/>
          <w:szCs w:val="24"/>
        </w:rPr>
        <w:t xml:space="preserve">. This </w:t>
      </w:r>
      <w:r w:rsidRPr="2D3EEC06" w:rsidR="4406189E">
        <w:rPr>
          <w:rFonts w:ascii="Times New Roman" w:hAnsi="Times New Roman" w:eastAsia="Times New Roman" w:cs="Times New Roman"/>
          <w:sz w:val="24"/>
          <w:szCs w:val="24"/>
        </w:rPr>
        <w:t>causes</w:t>
      </w:r>
      <w:r w:rsidRPr="2D3EEC06" w:rsidR="6F3520EB">
        <w:rPr>
          <w:rFonts w:ascii="Times New Roman" w:hAnsi="Times New Roman" w:eastAsia="Times New Roman" w:cs="Times New Roman"/>
          <w:sz w:val="24"/>
          <w:szCs w:val="24"/>
        </w:rPr>
        <w:t xml:space="preserve"> the model</w:t>
      </w:r>
      <w:r w:rsidRPr="2D3EEC06" w:rsidR="06644355">
        <w:rPr>
          <w:rFonts w:ascii="Times New Roman" w:hAnsi="Times New Roman" w:eastAsia="Times New Roman" w:cs="Times New Roman"/>
          <w:sz w:val="24"/>
          <w:szCs w:val="24"/>
        </w:rPr>
        <w:t xml:space="preserve"> to </w:t>
      </w:r>
      <w:r w:rsidRPr="2D3EEC06" w:rsidR="5ECBED67">
        <w:rPr>
          <w:rFonts w:ascii="Times New Roman" w:hAnsi="Times New Roman" w:eastAsia="Times New Roman" w:cs="Times New Roman"/>
          <w:sz w:val="24"/>
          <w:szCs w:val="24"/>
        </w:rPr>
        <w:t>misclassify</w:t>
      </w:r>
      <w:r w:rsidRPr="2D3EEC06" w:rsidR="06644355">
        <w:rPr>
          <w:rFonts w:ascii="Times New Roman" w:hAnsi="Times New Roman" w:eastAsia="Times New Roman" w:cs="Times New Roman"/>
          <w:sz w:val="24"/>
          <w:szCs w:val="24"/>
        </w:rPr>
        <w:t xml:space="preserve"> to</w:t>
      </w:r>
      <w:r w:rsidRPr="2D3EEC06" w:rsidR="6F3520EB">
        <w:rPr>
          <w:rFonts w:ascii="Times New Roman" w:hAnsi="Times New Roman" w:eastAsia="Times New Roman" w:cs="Times New Roman"/>
          <w:sz w:val="24"/>
          <w:szCs w:val="24"/>
        </w:rPr>
        <w:t xml:space="preserve"> give an </w:t>
      </w:r>
      <w:r w:rsidRPr="2D3EEC06" w:rsidR="007E82A4">
        <w:rPr>
          <w:rFonts w:ascii="Times New Roman" w:hAnsi="Times New Roman" w:eastAsia="Times New Roman" w:cs="Times New Roman"/>
          <w:sz w:val="24"/>
          <w:szCs w:val="24"/>
        </w:rPr>
        <w:t>inaccurate</w:t>
      </w:r>
      <w:r w:rsidRPr="2D3EEC06" w:rsidR="6F3520EB">
        <w:rPr>
          <w:rFonts w:ascii="Times New Roman" w:hAnsi="Times New Roman" w:eastAsia="Times New Roman" w:cs="Times New Roman"/>
          <w:sz w:val="24"/>
          <w:szCs w:val="24"/>
        </w:rPr>
        <w:t xml:space="preserve"> prediction</w:t>
      </w:r>
      <w:r w:rsidRPr="2D3EEC06" w:rsidR="0C46A797">
        <w:rPr>
          <w:rFonts w:ascii="Times New Roman" w:hAnsi="Times New Roman" w:eastAsia="Times New Roman" w:cs="Times New Roman"/>
          <w:sz w:val="24"/>
          <w:szCs w:val="24"/>
        </w:rPr>
        <w:t>. The model gives a prediction</w:t>
      </w:r>
      <w:r w:rsidRPr="2D3EEC06" w:rsidR="311BBF09">
        <w:rPr>
          <w:rFonts w:ascii="Times New Roman" w:hAnsi="Times New Roman" w:eastAsia="Times New Roman" w:cs="Times New Roman"/>
          <w:sz w:val="24"/>
          <w:szCs w:val="24"/>
        </w:rPr>
        <w:t xml:space="preserve"> of </w:t>
      </w:r>
      <w:r w:rsidRPr="2D3EEC06" w:rsidR="762944FB">
        <w:rPr>
          <w:rFonts w:ascii="Times New Roman" w:hAnsi="Times New Roman" w:eastAsia="Times New Roman" w:cs="Times New Roman"/>
          <w:sz w:val="24"/>
          <w:szCs w:val="24"/>
        </w:rPr>
        <w:t>the</w:t>
      </w:r>
      <w:r w:rsidRPr="2D3EEC06" w:rsidR="311BBF09">
        <w:rPr>
          <w:rFonts w:ascii="Times New Roman" w:hAnsi="Times New Roman" w:eastAsia="Times New Roman" w:cs="Times New Roman"/>
          <w:sz w:val="24"/>
          <w:szCs w:val="24"/>
        </w:rPr>
        <w:t xml:space="preserve"> </w:t>
      </w:r>
      <w:r w:rsidRPr="2D3EEC06" w:rsidR="0E067218">
        <w:rPr>
          <w:rFonts w:ascii="Times New Roman" w:hAnsi="Times New Roman" w:eastAsia="Times New Roman" w:cs="Times New Roman"/>
          <w:sz w:val="24"/>
          <w:szCs w:val="24"/>
        </w:rPr>
        <w:t>output</w:t>
      </w:r>
      <w:r w:rsidRPr="2D3EEC06" w:rsidR="311BBF09">
        <w:rPr>
          <w:rFonts w:ascii="Times New Roman" w:hAnsi="Times New Roman" w:eastAsia="Times New Roman" w:cs="Times New Roman"/>
          <w:sz w:val="24"/>
          <w:szCs w:val="24"/>
        </w:rPr>
        <w:t xml:space="preserve"> of </w:t>
      </w:r>
      <w:r w:rsidRPr="2D3EEC06" w:rsidR="4DA1C265">
        <w:rPr>
          <w:rFonts w:ascii="Times New Roman" w:hAnsi="Times New Roman" w:eastAsia="Times New Roman" w:cs="Times New Roman"/>
          <w:sz w:val="24"/>
          <w:szCs w:val="24"/>
        </w:rPr>
        <w:t xml:space="preserve">a </w:t>
      </w:r>
      <w:r w:rsidRPr="2D3EEC06" w:rsidR="349D30CB">
        <w:rPr>
          <w:rFonts w:ascii="Times New Roman" w:hAnsi="Times New Roman" w:eastAsia="Times New Roman" w:cs="Times New Roman"/>
          <w:sz w:val="24"/>
          <w:szCs w:val="24"/>
        </w:rPr>
        <w:t>t</w:t>
      </w:r>
      <w:r w:rsidRPr="2D3EEC06" w:rsidR="4DA1C265">
        <w:rPr>
          <w:rFonts w:ascii="Times New Roman" w:hAnsi="Times New Roman" w:eastAsia="Times New Roman" w:cs="Times New Roman"/>
          <w:sz w:val="24"/>
          <w:szCs w:val="24"/>
        </w:rPr>
        <w:t xml:space="preserve">oaster. This prediction was inaccurate due </w:t>
      </w:r>
      <w:r w:rsidRPr="2D3EEC06" w:rsidR="473B2C01">
        <w:rPr>
          <w:rFonts w:ascii="Times New Roman" w:hAnsi="Times New Roman" w:eastAsia="Times New Roman" w:cs="Times New Roman"/>
          <w:sz w:val="24"/>
          <w:szCs w:val="24"/>
        </w:rPr>
        <w:t>to</w:t>
      </w:r>
      <w:r w:rsidRPr="2D3EEC06" w:rsidR="4DA1C265">
        <w:rPr>
          <w:rFonts w:ascii="Times New Roman" w:hAnsi="Times New Roman" w:eastAsia="Times New Roman" w:cs="Times New Roman"/>
          <w:sz w:val="24"/>
          <w:szCs w:val="24"/>
        </w:rPr>
        <w:t xml:space="preserve"> the </w:t>
      </w:r>
      <w:r w:rsidRPr="2D3EEC06" w:rsidR="4DA1C265">
        <w:rPr>
          <w:noProof w:val="0"/>
          <w:lang w:val="en-US"/>
        </w:rPr>
        <w:t>classifier struggle to reconcile these conflicting cues, potentially resulting in a misclassification where the scene is labeled as a toaster even though there is no actual toaster present.</w:t>
      </w:r>
      <w:r w:rsidRPr="2D3EEC06" w:rsidR="3B82F425">
        <w:rPr>
          <w:noProof w:val="0"/>
          <w:lang w:val="en-US"/>
        </w:rPr>
        <w:t xml:space="preserve"> The only prediction that should be given is a ban</w:t>
      </w:r>
      <w:r w:rsidRPr="2D3EEC06" w:rsidR="129D34CD">
        <w:rPr>
          <w:noProof w:val="0"/>
          <w:lang w:val="en-US"/>
        </w:rPr>
        <w:t>ana.</w:t>
      </w:r>
      <w:r w:rsidRPr="2D3EEC06" w:rsidR="34FF1E90">
        <w:rPr>
          <w:noProof w:val="0"/>
          <w:lang w:val="en-US"/>
        </w:rPr>
        <w:t xml:space="preserve"> </w:t>
      </w:r>
      <w:r w:rsidRPr="2D3EEC06" w:rsidR="34FF1E90">
        <w:rPr>
          <w:noProof w:val="0"/>
          <w:lang w:val="en-US"/>
        </w:rPr>
        <w:t xml:space="preserve">When the crafted image-like patch is introduced into the scene, the white-box attack successfully manipulates the decision-making process of the model, causing it to misclassify the scene as a toaster instead of correctly </w:t>
      </w:r>
      <w:r w:rsidRPr="2D3EEC06" w:rsidR="34FF1E90">
        <w:rPr>
          <w:noProof w:val="0"/>
          <w:lang w:val="en-US"/>
        </w:rPr>
        <w:t>identifying</w:t>
      </w:r>
      <w:r w:rsidRPr="2D3EEC06" w:rsidR="34FF1E90">
        <w:rPr>
          <w:noProof w:val="0"/>
          <w:lang w:val="en-US"/>
        </w:rPr>
        <w:t xml:space="preserve"> the banana. While in the black-box attack still succeeds in manipulating the decision-making process, leading to the misclassification of the scene.</w:t>
      </w:r>
      <w:r w:rsidRPr="2D3EEC06" w:rsidR="12B1326C">
        <w:rPr>
          <w:noProof w:val="0"/>
          <w:lang w:val="en-US"/>
        </w:rPr>
        <w:t xml:space="preserve"> This showed why the adversarial patch is more effective than a picture of a real toaster, even when the patch is significantly smaller than the </w:t>
      </w:r>
      <w:r w:rsidRPr="2D3EEC06" w:rsidR="7B207105">
        <w:rPr>
          <w:noProof w:val="0"/>
          <w:lang w:val="en-US"/>
        </w:rPr>
        <w:t>original</w:t>
      </w:r>
      <w:r w:rsidRPr="2D3EEC06" w:rsidR="12B1326C">
        <w:rPr>
          <w:noProof w:val="0"/>
          <w:lang w:val="en-US"/>
        </w:rPr>
        <w:t xml:space="preserve"> pictur</w:t>
      </w:r>
      <w:r w:rsidRPr="2D3EEC06" w:rsidR="190D38BD">
        <w:rPr>
          <w:noProof w:val="0"/>
          <w:lang w:val="en-US"/>
        </w:rPr>
        <w:t>e of a real toaster.</w:t>
      </w:r>
    </w:p>
    <w:p w:rsidR="129D34CD" w:rsidP="2D3EEC06" w:rsidRDefault="129D34CD" w14:paraId="6D419E66" w14:textId="12860DDE">
      <w:pPr>
        <w:ind w:firstLine="720"/>
        <w:rPr>
          <w:rFonts w:ascii="Times New Roman" w:hAnsi="Times New Roman" w:eastAsia="Times New Roman" w:cs="Times New Roman"/>
          <w:sz w:val="24"/>
          <w:szCs w:val="24"/>
        </w:rPr>
      </w:pPr>
      <w:r w:rsidRPr="2D3EEC06" w:rsidR="129D34CD">
        <w:rPr>
          <w:rFonts w:ascii="Times New Roman" w:hAnsi="Times New Roman" w:eastAsia="Times New Roman" w:cs="Times New Roman"/>
          <w:sz w:val="24"/>
          <w:szCs w:val="24"/>
        </w:rPr>
        <w:t xml:space="preserve">In conclusion, deep learning models (AI) are susceptible to </w:t>
      </w:r>
      <w:r w:rsidRPr="2D3EEC06" w:rsidR="7DFEA162">
        <w:rPr>
          <w:rFonts w:ascii="Times New Roman" w:hAnsi="Times New Roman" w:eastAsia="Times New Roman" w:cs="Times New Roman"/>
          <w:sz w:val="24"/>
          <w:szCs w:val="24"/>
        </w:rPr>
        <w:t xml:space="preserve">computerized chosen inputs such as image-like patches. When these inputs are placed </w:t>
      </w:r>
      <w:r w:rsidRPr="2D3EEC06" w:rsidR="64C16DD2">
        <w:rPr>
          <w:rFonts w:ascii="Times New Roman" w:hAnsi="Times New Roman" w:eastAsia="Times New Roman" w:cs="Times New Roman"/>
          <w:sz w:val="24"/>
          <w:szCs w:val="24"/>
        </w:rPr>
        <w:t xml:space="preserve">within the </w:t>
      </w:r>
      <w:r w:rsidRPr="2D3EEC06" w:rsidR="64C16DD2">
        <w:rPr>
          <w:rFonts w:ascii="Times New Roman" w:hAnsi="Times New Roman" w:eastAsia="Times New Roman" w:cs="Times New Roman"/>
          <w:sz w:val="24"/>
          <w:szCs w:val="24"/>
        </w:rPr>
        <w:t>scene</w:t>
      </w:r>
      <w:r w:rsidRPr="2D3EEC06" w:rsidR="64C16DD2">
        <w:rPr>
          <w:rFonts w:ascii="Times New Roman" w:hAnsi="Times New Roman" w:eastAsia="Times New Roman" w:cs="Times New Roman"/>
          <w:sz w:val="24"/>
          <w:szCs w:val="24"/>
        </w:rPr>
        <w:t xml:space="preserve"> </w:t>
      </w:r>
      <w:r w:rsidRPr="2D3EEC06" w:rsidR="64C16DD2">
        <w:rPr>
          <w:rFonts w:ascii="Times New Roman" w:hAnsi="Times New Roman" w:eastAsia="Times New Roman" w:cs="Times New Roman"/>
          <w:sz w:val="24"/>
          <w:szCs w:val="24"/>
        </w:rPr>
        <w:t>of a</w:t>
      </w:r>
      <w:r w:rsidRPr="2D3EEC06" w:rsidR="64C16DD2">
        <w:rPr>
          <w:rFonts w:ascii="Times New Roman" w:hAnsi="Times New Roman" w:eastAsia="Times New Roman" w:cs="Times New Roman"/>
          <w:sz w:val="24"/>
          <w:szCs w:val="24"/>
        </w:rPr>
        <w:t xml:space="preserve"> model</w:t>
      </w:r>
      <w:r w:rsidRPr="2D3EEC06" w:rsidR="7DFEA162">
        <w:rPr>
          <w:rFonts w:ascii="Times New Roman" w:hAnsi="Times New Roman" w:eastAsia="Times New Roman" w:cs="Times New Roman"/>
          <w:sz w:val="24"/>
          <w:szCs w:val="24"/>
        </w:rPr>
        <w:t>, it will cause the model to misclassify which eventually leads to</w:t>
      </w:r>
      <w:r w:rsidRPr="2D3EEC06" w:rsidR="18459866">
        <w:rPr>
          <w:rFonts w:ascii="Times New Roman" w:hAnsi="Times New Roman" w:eastAsia="Times New Roman" w:cs="Times New Roman"/>
          <w:sz w:val="24"/>
          <w:szCs w:val="24"/>
        </w:rPr>
        <w:t xml:space="preserve"> inaccurate predictions.</w:t>
      </w:r>
    </w:p>
    <w:p w:rsidR="2D3EEC06" w:rsidP="2D3EEC06" w:rsidRDefault="2D3EEC06" w14:paraId="66B8B2D5" w14:textId="746CCD63">
      <w:pPr>
        <w:pStyle w:val="Normal"/>
        <w:ind w:firstLine="0"/>
        <w:rPr>
          <w:rFonts w:ascii="Times New Roman" w:hAnsi="Times New Roman" w:eastAsia="Times New Roman" w:cs="Times New Roman"/>
          <w:sz w:val="24"/>
          <w:szCs w:val="24"/>
        </w:rPr>
      </w:pPr>
    </w:p>
    <w:p w:rsidR="5F8645BD" w:rsidP="2D3EEC06" w:rsidRDefault="5F8645BD" w14:paraId="09943444" w14:textId="0D8D9C06">
      <w:pPr>
        <w:pStyle w:val="Normal"/>
        <w:ind w:firstLine="0"/>
        <w:rPr>
          <w:rFonts w:ascii="Times New Roman" w:hAnsi="Times New Roman" w:eastAsia="Times New Roman" w:cs="Times New Roman"/>
          <w:sz w:val="24"/>
          <w:szCs w:val="24"/>
        </w:rPr>
      </w:pPr>
      <w:r w:rsidRPr="2D3EEC06" w:rsidR="5F8645BD">
        <w:rPr>
          <w:rFonts w:ascii="Times New Roman" w:hAnsi="Times New Roman" w:eastAsia="Times New Roman" w:cs="Times New Roman"/>
          <w:sz w:val="24"/>
          <w:szCs w:val="24"/>
        </w:rPr>
        <w:t>ChatGpt</w:t>
      </w:r>
      <w:r w:rsidRPr="2D3EEC06" w:rsidR="5F8645BD">
        <w:rPr>
          <w:rFonts w:ascii="Times New Roman" w:hAnsi="Times New Roman" w:eastAsia="Times New Roman" w:cs="Times New Roman"/>
          <w:sz w:val="24"/>
          <w:szCs w:val="24"/>
        </w:rPr>
        <w:t xml:space="preserve"> Link: </w:t>
      </w:r>
      <w:hyperlink r:id="Re0af88adfda749e0">
        <w:r w:rsidRPr="2D3EEC06" w:rsidR="0E7D8E21">
          <w:rPr>
            <w:rStyle w:val="Hyperlink"/>
            <w:rFonts w:ascii="Times New Roman" w:hAnsi="Times New Roman" w:eastAsia="Times New Roman" w:cs="Times New Roman"/>
            <w:sz w:val="24"/>
            <w:szCs w:val="24"/>
          </w:rPr>
          <w:t>https://chat.openai.com/share/f5e3a4c9-2736-4b5c-9b5f-d4a953cdee2e</w:t>
        </w:r>
      </w:hyperlink>
    </w:p>
    <w:p w:rsidR="2D3EEC06" w:rsidP="2D3EEC06" w:rsidRDefault="2D3EEC06" w14:paraId="0B0A55B3" w14:textId="183069D7">
      <w:pPr>
        <w:pStyle w:val="Normal"/>
        <w:ind w:firstLine="0"/>
        <w:rPr>
          <w:rFonts w:ascii="Times New Roman" w:hAnsi="Times New Roman" w:eastAsia="Times New Roman" w:cs="Times New Roman"/>
          <w:sz w:val="24"/>
          <w:szCs w:val="24"/>
        </w:rPr>
      </w:pPr>
    </w:p>
    <w:p w:rsidR="2D3EEC06" w:rsidP="2D3EEC06" w:rsidRDefault="2D3EEC06" w14:paraId="3C6F2D53" w14:textId="164152A4">
      <w:pPr>
        <w:pStyle w:val="Normal"/>
        <w:ind w:firstLine="0"/>
        <w:rPr>
          <w:rFonts w:ascii="Times New Roman" w:hAnsi="Times New Roman" w:eastAsia="Times New Roman" w:cs="Times New Roman"/>
          <w:sz w:val="24"/>
          <w:szCs w:val="24"/>
        </w:rPr>
      </w:pPr>
    </w:p>
    <w:p w:rsidR="2D3EEC06" w:rsidP="2D3EEC06" w:rsidRDefault="2D3EEC06" w14:paraId="6C314A85" w14:textId="4ACF6DFD">
      <w:pPr>
        <w:pStyle w:val="Normal"/>
        <w:ind w:firstLine="0"/>
        <w:rPr>
          <w:rFonts w:ascii="Times New Roman" w:hAnsi="Times New Roman" w:eastAsia="Times New Roman" w:cs="Times New Roman"/>
          <w:sz w:val="24"/>
          <w:szCs w:val="24"/>
        </w:rPr>
      </w:pPr>
    </w:p>
    <w:p w:rsidR="2D3EEC06" w:rsidP="2D3EEC06" w:rsidRDefault="2D3EEC06" w14:paraId="32CC4E7F" w14:textId="436D3AB3">
      <w:pPr>
        <w:pStyle w:val="Normal"/>
        <w:ind w:firstLine="720"/>
        <w:rPr>
          <w:rFonts w:ascii="Times New Roman" w:hAnsi="Times New Roman" w:eastAsia="Times New Roman" w:cs="Times New Roman"/>
          <w:sz w:val="24"/>
          <w:szCs w:val="24"/>
        </w:rPr>
      </w:pPr>
    </w:p>
    <w:p w:rsidR="2D3EEC06" w:rsidP="2D3EEC06" w:rsidRDefault="2D3EEC06" w14:paraId="6C33A879" w14:textId="220D3FFB">
      <w:pPr>
        <w:pStyle w:val="Normal"/>
        <w:ind w:firstLine="720"/>
        <w:rPr>
          <w:rFonts w:ascii="Times New Roman" w:hAnsi="Times New Roman" w:eastAsia="Times New Roman" w:cs="Times New Roman"/>
          <w:sz w:val="24"/>
          <w:szCs w:val="24"/>
        </w:rPr>
      </w:pPr>
    </w:p>
    <w:p w:rsidR="2D3EEC06" w:rsidP="2D3EEC06" w:rsidRDefault="2D3EEC06" w14:paraId="44EBEEEF" w14:textId="677471DB">
      <w:pPr>
        <w:pStyle w:val="Normal"/>
        <w:ind w:firstLine="0"/>
        <w:rPr>
          <w:rFonts w:ascii="Times New Roman" w:hAnsi="Times New Roman" w:eastAsia="Times New Roman" w:cs="Times New Roman"/>
          <w:sz w:val="24"/>
          <w:szCs w:val="24"/>
        </w:rPr>
      </w:pPr>
    </w:p>
    <w:p w:rsidR="2D3EEC06" w:rsidP="2D3EEC06" w:rsidRDefault="2D3EEC06" w14:paraId="030A992A" w14:textId="51F94D66">
      <w:pPr>
        <w:pStyle w:val="Normal"/>
        <w:spacing w:before="0" w:beforeAutospacing="off"/>
        <w:rPr>
          <w:noProof w:val="0"/>
          <w:lang w:val="en-US"/>
        </w:rPr>
      </w:pPr>
    </w:p>
    <w:p w:rsidR="2D3EEC06" w:rsidP="2D3EEC06" w:rsidRDefault="2D3EEC06" w14:paraId="2437B93C" w14:textId="019D3B7C">
      <w:pPr>
        <w:pStyle w:val="Normal"/>
        <w:rPr>
          <w:rFonts w:ascii="Times New Roman" w:hAnsi="Times New Roman" w:eastAsia="Times New Roman" w:cs="Times New Roman"/>
          <w:sz w:val="24"/>
          <w:szCs w:val="24"/>
        </w:rPr>
      </w:pPr>
    </w:p>
    <w:sectPr w:rsidR="5446245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I" w:author="Mkpong-Ruffin, Idongesit" w:date="2023-11-07T14:13:00Z" w:id="0">
    <w:p w:rsidR="7BBFEA5C" w:rsidRDefault="7BBFEA5C" w14:paraId="3EAF2858" w14:textId="6AF334E4">
      <w:pPr>
        <w:pStyle w:val="CommentText"/>
      </w:pPr>
      <w:r>
        <w:t>which paper? (cite the paper's authors)</w:t>
      </w:r>
      <w:r>
        <w:rPr>
          <w:rStyle w:val="CommentReference"/>
        </w:rPr>
        <w:annotationRef/>
      </w:r>
    </w:p>
  </w:comment>
  <w:comment w:initials="MI" w:author="Mkpong-Ruffin, Idongesit" w:date="2023-10-06T14:06:00Z" w:id="1">
    <w:p w:rsidR="69C6AD38" w:rsidRDefault="69C6AD38" w14:paraId="7C1C7F52" w14:textId="582574AA">
      <w:r>
        <w:t>specifically what part of "intelligence"</w:t>
      </w:r>
      <w:r>
        <w:annotationRef/>
      </w:r>
    </w:p>
  </w:comment>
  <w:comment w:initials="MI" w:author="Mkpong-Ruffin, Idongesit" w:date="2023-10-06T14:06:00Z" w:id="2">
    <w:p w:rsidR="69C6AD38" w:rsidRDefault="69C6AD38" w14:paraId="2CB6F0C5" w14:textId="44A04350">
      <w:r>
        <w:t>object detection model?</w:t>
      </w:r>
      <w:r>
        <w:annotationRef/>
      </w:r>
    </w:p>
  </w:comment>
  <w:comment w:initials="MI" w:author="Mkpong-Ruffin, Idongesit" w:date="2023-10-06T14:07:00Z" w:id="3">
    <w:p w:rsidR="69C6AD38" w:rsidRDefault="69C6AD38" w14:paraId="0F8CC4C3" w14:textId="4028A3C2">
      <w:r>
        <w:t>algorithm?</w:t>
      </w:r>
      <w:r>
        <w:annotationRef/>
      </w:r>
    </w:p>
  </w:comment>
  <w:comment w:initials="MI" w:author="Mkpong-Ruffin, Idongesit" w:date="2023-10-06T14:07:00Z" w:id="4">
    <w:p w:rsidR="69C6AD38" w:rsidRDefault="69C6AD38" w14:paraId="1312F88F" w14:textId="0D0773FD">
      <w:r>
        <w:t>more specific</w:t>
      </w:r>
      <w:r>
        <w:annotationRef/>
      </w:r>
    </w:p>
  </w:comment>
  <w:comment w:initials="MI" w:author="Mkpong-Ruffin, Idongesit" w:date="2023-10-06T14:08:00Z" w:id="5">
    <w:p w:rsidR="69C6AD38" w:rsidRDefault="69C6AD38" w14:paraId="14B293F3" w14:textId="74999955">
      <w:r>
        <w:t>identify what as a real toaster... clean this up.</w:t>
      </w:r>
      <w:r>
        <w:annotationRef/>
      </w:r>
    </w:p>
  </w:comment>
  <w:comment w:initials="MI" w:author="Mkpong-Ruffin, Idongesit" w:date="2023-10-06T14:12:00Z" w:id="6">
    <w:p w:rsidR="69C6AD38" w:rsidRDefault="69C6AD38" w14:paraId="60111D5B" w14:textId="6C8A0723">
      <w:r>
        <w:t>Make it more about adversarial patches and AI :)</w:t>
      </w:r>
      <w:r>
        <w:annotationRef/>
      </w:r>
    </w:p>
  </w:comment>
  <w:comment w:initials="MI" w:author="Mkpong-Ruffin, Idongesit" w:date="2023-11-07T14:14:00Z" w:id="7">
    <w:p w:rsidR="7BBFEA5C" w:rsidRDefault="7BBFEA5C" w14:paraId="4E12F436" w14:textId="248D0AFD">
      <w:pPr>
        <w:pStyle w:val="CommentText"/>
      </w:pPr>
      <w:r>
        <w:t>which paper?  cite the authors and year of publication</w:t>
      </w:r>
      <w:r>
        <w:rPr>
          <w:rStyle w:val="CommentReference"/>
        </w:rPr>
        <w:annotationRef/>
      </w:r>
    </w:p>
  </w:comment>
  <w:comment w:initials="MI" w:author="Mkpong-Ruffin, Idongesit" w:date="2023-11-07T14:57:03" w:id="1824086151">
    <w:p w:rsidR="2D3EEC06" w:rsidRDefault="2D3EEC06" w14:paraId="1AFAC4B2" w14:textId="4D45F6F2">
      <w:pPr>
        <w:pStyle w:val="CommentText"/>
      </w:pPr>
      <w:r w:rsidR="2D3EEC06">
        <w:rPr/>
        <w:t>what do you mean?</w:t>
      </w:r>
      <w:r>
        <w:rPr>
          <w:rStyle w:val="CommentReference"/>
        </w:rPr>
        <w:annotationRef/>
      </w:r>
    </w:p>
  </w:comment>
  <w:comment w:initials="MI" w:author="Mkpong-Ruffin, Idongesit" w:date="2023-11-07T14:57:37" w:id="1628667813">
    <w:p w:rsidR="2D3EEC06" w:rsidRDefault="2D3EEC06" w14:paraId="40541A2B" w14:textId="0E4C3CF5">
      <w:pPr>
        <w:pStyle w:val="CommentText"/>
      </w:pPr>
      <w:r w:rsidR="2D3EEC06">
        <w:rPr/>
        <w:t>what is "it"?</w:t>
      </w:r>
      <w:r>
        <w:rPr>
          <w:rStyle w:val="CommentReference"/>
        </w:rPr>
        <w:annotationRef/>
      </w:r>
    </w:p>
  </w:comment>
  <w:comment w:initials="MI" w:author="Mkpong-Ruffin, Idongesit" w:date="2023-11-07T14:58:44" w:id="1138120283">
    <w:p w:rsidR="2D3EEC06" w:rsidRDefault="2D3EEC06" w14:paraId="19230FD5" w14:textId="126E6E78">
      <w:pPr>
        <w:pStyle w:val="CommentText"/>
      </w:pPr>
      <w:r w:rsidR="2D3EEC06">
        <w:rPr/>
        <w:t>I'm still confused by this explanation, still very vague and in my opinion does not explain what is happening.</w:t>
      </w:r>
      <w:r>
        <w:rPr>
          <w:rStyle w:val="CommentReference"/>
        </w:rPr>
        <w:annotationRef/>
      </w:r>
    </w:p>
  </w:comment>
  <w:comment w:initials="MI" w:author="Mkpong-Ruffin, Idongesit" w:date="2023-11-07T15:01:13" w:id="965677041">
    <w:p w:rsidR="2D3EEC06" w:rsidRDefault="2D3EEC06" w14:paraId="39736847" w14:textId="66A094C9">
      <w:pPr>
        <w:pStyle w:val="CommentText"/>
      </w:pPr>
      <w:r w:rsidR="2D3EEC06">
        <w:rPr/>
        <w:t xml:space="preserve">check that again.  If we place a patch on the toaster and it is still classified as a toaster with 99% confidence, then the patch attack was unsuccessful.  </w:t>
      </w:r>
      <w:r>
        <w:rPr>
          <w:rStyle w:val="CommentReference"/>
        </w:rPr>
        <w:annotationRef/>
      </w:r>
    </w:p>
    <w:p w:rsidR="2D3EEC06" w:rsidRDefault="2D3EEC06" w14:paraId="569B1598" w14:textId="241F052D">
      <w:pPr>
        <w:pStyle w:val="CommentText"/>
      </w:pPr>
    </w:p>
    <w:p w:rsidR="2D3EEC06" w:rsidRDefault="2D3EEC06" w14:paraId="54873D77" w14:textId="61B23446">
      <w:pPr>
        <w:pStyle w:val="CommentText"/>
      </w:pPr>
    </w:p>
  </w:comment>
  <w:comment w:initials="MI" w:author="Mkpong-Ruffin, Idongesit" w:date="2023-11-07T15:01:49" w:id="820414861">
    <w:p w:rsidR="2D3EEC06" w:rsidRDefault="2D3EEC06" w14:paraId="5F12FFAD" w14:textId="033440CB">
      <w:pPr>
        <w:pStyle w:val="CommentText"/>
      </w:pPr>
      <w:r w:rsidR="2D3EEC06">
        <w:rPr/>
        <w:t>where was the classifier fooled in your summary?</w:t>
      </w:r>
      <w:r>
        <w:rPr>
          <w:rStyle w:val="CommentReference"/>
        </w:rPr>
        <w:annotationRef/>
      </w:r>
    </w:p>
  </w:comment>
  <w:comment w:initials="MI" w:author="Mkpong-Ruffin, Idongesit" w:date="2023-11-07T15:04:00" w:id="375272076">
    <w:p w:rsidR="2D3EEC06" w:rsidRDefault="2D3EEC06" w14:paraId="1742785B" w14:textId="58AC9826">
      <w:pPr>
        <w:pStyle w:val="CommentText"/>
      </w:pPr>
      <w:r>
        <w:fldChar w:fldCharType="begin"/>
      </w:r>
      <w:r>
        <w:instrText xml:space="preserve"> HYPERLINK "mailto:terrelle1.thomas@famu.edu"</w:instrText>
      </w:r>
      <w:bookmarkStart w:name="_@_0BC926E653564645A35808C702D9F5AEZ" w:id="815122573"/>
      <w:r>
        <w:fldChar w:fldCharType="separate"/>
      </w:r>
      <w:bookmarkEnd w:id="815122573"/>
      <w:r w:rsidRPr="2D3EEC06" w:rsidR="2D3EEC06">
        <w:rPr>
          <w:rStyle w:val="Mention"/>
          <w:noProof/>
        </w:rPr>
        <w:t>@Thomas, Terrelle</w:t>
      </w:r>
      <w:r>
        <w:fldChar w:fldCharType="end"/>
      </w:r>
      <w:r w:rsidR="2D3EEC06">
        <w:rPr/>
        <w:t xml:space="preserve"> - Your new summary reads much better.  It still lacks a show of your understanding of adversarial patch attacks.  I see that you have not included any new work in the last few weeks since we did not meet.  I need us to be much further past where we are. </w:t>
      </w:r>
      <w:r>
        <w:rPr>
          <w:rStyle w:val="CommentReference"/>
        </w:rPr>
        <w:annotationRef/>
      </w:r>
    </w:p>
    <w:p w:rsidR="2D3EEC06" w:rsidRDefault="2D3EEC06" w14:paraId="01A0D675" w14:textId="50898BE8">
      <w:pPr>
        <w:pStyle w:val="CommentText"/>
      </w:pPr>
    </w:p>
    <w:p w:rsidR="2D3EEC06" w:rsidRDefault="2D3EEC06" w14:paraId="39DD6C5F" w14:textId="03586D17">
      <w:pPr>
        <w:pStyle w:val="CommentText"/>
      </w:pPr>
      <w:r w:rsidR="2D3EEC06">
        <w:rPr/>
        <w:t>Hard to sign off on work done, when I don't have evidence.</w:t>
      </w:r>
    </w:p>
    <w:p w:rsidR="2D3EEC06" w:rsidRDefault="2D3EEC06" w14:paraId="448E3CFA" w14:textId="146A4690">
      <w:pPr>
        <w:pStyle w:val="CommentText"/>
      </w:pPr>
    </w:p>
    <w:p w:rsidR="2D3EEC06" w:rsidRDefault="2D3EEC06" w14:paraId="7C15BACB" w14:textId="6FF31AF1">
      <w:pPr>
        <w:pStyle w:val="CommentText"/>
      </w:pPr>
      <w:r w:rsidR="2D3EEC06">
        <w:rPr/>
        <w:t>Dr. Mkpong-Ruffin 11/7/2023</w:t>
      </w:r>
    </w:p>
  </w:comment>
</w:comments>
</file>

<file path=word/commentsExtended.xml><?xml version="1.0" encoding="utf-8"?>
<w15:commentsEx xmlns:mc="http://schemas.openxmlformats.org/markup-compatibility/2006" xmlns:w15="http://schemas.microsoft.com/office/word/2012/wordml" mc:Ignorable="w15">
  <w15:commentEx w15:done="0" w15:paraId="3EAF2858"/>
  <w15:commentEx w15:done="0" w15:paraId="7C1C7F52"/>
  <w15:commentEx w15:done="0" w15:paraId="2CB6F0C5"/>
  <w15:commentEx w15:done="0" w15:paraId="0F8CC4C3"/>
  <w15:commentEx w15:done="0" w15:paraId="1312F88F" w15:paraIdParent="0F8CC4C3"/>
  <w15:commentEx w15:done="0" w15:paraId="14B293F3"/>
  <w15:commentEx w15:done="0" w15:paraId="60111D5B"/>
  <w15:commentEx w15:done="0" w15:paraId="4E12F436"/>
  <w15:commentEx w15:done="0" w15:paraId="1AFAC4B2"/>
  <w15:commentEx w15:done="0" w15:paraId="40541A2B"/>
  <w15:commentEx w15:done="0" w15:paraId="19230FD5"/>
  <w15:commentEx w15:done="0" w15:paraId="54873D77"/>
  <w15:commentEx w15:done="0" w15:paraId="5F12FFAD"/>
  <w15:commentEx w15:done="0" w15:paraId="7C15BAC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5DA370" w16cex:dateUtc="2023-11-07T19:13:00Z"/>
  <w16cex:commentExtensible w16cex:durableId="01A0275B" w16cex:dateUtc="2023-10-06T18:06:00Z"/>
  <w16cex:commentExtensible w16cex:durableId="2787717E" w16cex:dateUtc="2023-10-06T18:06:00Z"/>
  <w16cex:commentExtensible w16cex:durableId="70BEC13C" w16cex:dateUtc="2023-10-06T18:07:00Z"/>
  <w16cex:commentExtensible w16cex:durableId="519D82A6" w16cex:dateUtc="2023-10-06T18:07:00Z"/>
  <w16cex:commentExtensible w16cex:durableId="36A82126" w16cex:dateUtc="2023-10-06T18:08:00Z"/>
  <w16cex:commentExtensible w16cex:durableId="65034F22" w16cex:dateUtc="2023-10-06T18:12:00Z"/>
  <w16cex:commentExtensible w16cex:durableId="14D0DF01" w16cex:dateUtc="2023-11-07T19:14:00Z"/>
  <w16cex:commentExtensible w16cex:durableId="2EF5C1B9" w16cex:dateUtc="2023-11-07T19:57:03.83Z"/>
  <w16cex:commentExtensible w16cex:durableId="34224578" w16cex:dateUtc="2023-11-07T19:57:37.8Z"/>
  <w16cex:commentExtensible w16cex:durableId="309CCD3C" w16cex:dateUtc="2023-11-07T19:58:44.374Z"/>
  <w16cex:commentExtensible w16cex:durableId="23A2003D" w16cex:dateUtc="2023-11-07T20:01:13.578Z"/>
  <w16cex:commentExtensible w16cex:durableId="3953B055" w16cex:dateUtc="2023-11-07T20:01:49.417Z"/>
  <w16cex:commentExtensible w16cex:durableId="2C9C0B24" w16cex:dateUtc="2023-11-07T20:04:00.504Z"/>
</w16cex:commentsExtensible>
</file>

<file path=word/commentsIds.xml><?xml version="1.0" encoding="utf-8"?>
<w16cid:commentsIds xmlns:mc="http://schemas.openxmlformats.org/markup-compatibility/2006" xmlns:w16cid="http://schemas.microsoft.com/office/word/2016/wordml/cid" mc:Ignorable="w16cid">
  <w16cid:commentId w16cid:paraId="3EAF2858" w16cid:durableId="265DA370"/>
  <w16cid:commentId w16cid:paraId="7C1C7F52" w16cid:durableId="01A0275B"/>
  <w16cid:commentId w16cid:paraId="2CB6F0C5" w16cid:durableId="2787717E"/>
  <w16cid:commentId w16cid:paraId="0F8CC4C3" w16cid:durableId="70BEC13C"/>
  <w16cid:commentId w16cid:paraId="1312F88F" w16cid:durableId="519D82A6"/>
  <w16cid:commentId w16cid:paraId="14B293F3" w16cid:durableId="36A82126"/>
  <w16cid:commentId w16cid:paraId="60111D5B" w16cid:durableId="65034F22"/>
  <w16cid:commentId w16cid:paraId="4E12F436" w16cid:durableId="14D0DF01"/>
  <w16cid:commentId w16cid:paraId="1AFAC4B2" w16cid:durableId="2EF5C1B9"/>
  <w16cid:commentId w16cid:paraId="40541A2B" w16cid:durableId="34224578"/>
  <w16cid:commentId w16cid:paraId="19230FD5" w16cid:durableId="309CCD3C"/>
  <w16cid:commentId w16cid:paraId="54873D77" w16cid:durableId="23A2003D"/>
  <w16cid:commentId w16cid:paraId="5F12FFAD" w16cid:durableId="3953B055"/>
  <w16cid:commentId w16cid:paraId="7C15BACB" w16cid:durableId="2C9C0B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AuhLuSrJOYyTXT" int2:id="UULQZMWJ">
      <int2:state int2:type="AugLoop_Text_Critique" int2:value="Rejected"/>
    </int2:textHash>
    <int2:bookmark int2:bookmarkName="_Int_LPnfSlma" int2:invalidationBookmarkName="" int2:hashCode="biD5EribspYEba" int2:id="uvXVy4K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people.xml><?xml version="1.0" encoding="utf-8"?>
<w15:people xmlns:mc="http://schemas.openxmlformats.org/markup-compatibility/2006" xmlns:w15="http://schemas.microsoft.com/office/word/2012/wordml" mc:Ignorable="w15">
  <w15:person w15:author="Mkpong-Ruffin, Idongesit">
    <w15:presenceInfo w15:providerId="AD" w15:userId="S::idongesit.ruffin@famu.edu::bbb21d0a-5869-43fe-a961-f16b57b9e5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DF"/>
    <w:rsid w:val="00025E8B"/>
    <w:rsid w:val="000ED30A"/>
    <w:rsid w:val="001E70BA"/>
    <w:rsid w:val="001E85DD"/>
    <w:rsid w:val="00354106"/>
    <w:rsid w:val="00441548"/>
    <w:rsid w:val="00513F7D"/>
    <w:rsid w:val="005E70D7"/>
    <w:rsid w:val="00673059"/>
    <w:rsid w:val="00763ECD"/>
    <w:rsid w:val="007E82A4"/>
    <w:rsid w:val="008077E7"/>
    <w:rsid w:val="008E09DF"/>
    <w:rsid w:val="008F7C63"/>
    <w:rsid w:val="00A0198C"/>
    <w:rsid w:val="00CA34BC"/>
    <w:rsid w:val="00CE3DDD"/>
    <w:rsid w:val="00F02C36"/>
    <w:rsid w:val="0153BC11"/>
    <w:rsid w:val="019E2EEC"/>
    <w:rsid w:val="02013AD3"/>
    <w:rsid w:val="02A63426"/>
    <w:rsid w:val="048AA709"/>
    <w:rsid w:val="04C49048"/>
    <w:rsid w:val="0581229C"/>
    <w:rsid w:val="059CE876"/>
    <w:rsid w:val="0639C943"/>
    <w:rsid w:val="064A45ED"/>
    <w:rsid w:val="06644355"/>
    <w:rsid w:val="067C6D73"/>
    <w:rsid w:val="06862952"/>
    <w:rsid w:val="06A007F6"/>
    <w:rsid w:val="079A939A"/>
    <w:rsid w:val="0821F9B3"/>
    <w:rsid w:val="082D6B59"/>
    <w:rsid w:val="0983BFA0"/>
    <w:rsid w:val="09BDA2D6"/>
    <w:rsid w:val="0AB5C67F"/>
    <w:rsid w:val="0B47A0E8"/>
    <w:rsid w:val="0B8DE18E"/>
    <w:rsid w:val="0C46A797"/>
    <w:rsid w:val="0D4DAB05"/>
    <w:rsid w:val="0DED20EC"/>
    <w:rsid w:val="0E067218"/>
    <w:rsid w:val="0E7D8E21"/>
    <w:rsid w:val="0EB9B477"/>
    <w:rsid w:val="0EDE48EF"/>
    <w:rsid w:val="0EDE48EF"/>
    <w:rsid w:val="0EE935AC"/>
    <w:rsid w:val="0EF88096"/>
    <w:rsid w:val="0F6FC8F0"/>
    <w:rsid w:val="0FAE2982"/>
    <w:rsid w:val="0FDED1F0"/>
    <w:rsid w:val="111C5377"/>
    <w:rsid w:val="1149F9E3"/>
    <w:rsid w:val="11B751AB"/>
    <w:rsid w:val="11E5D82C"/>
    <w:rsid w:val="122C1C5D"/>
    <w:rsid w:val="1249FBAB"/>
    <w:rsid w:val="129D34CD"/>
    <w:rsid w:val="12B1326C"/>
    <w:rsid w:val="1381A88D"/>
    <w:rsid w:val="14328935"/>
    <w:rsid w:val="15023A90"/>
    <w:rsid w:val="164F6010"/>
    <w:rsid w:val="16563D68"/>
    <w:rsid w:val="168352D4"/>
    <w:rsid w:val="1696C067"/>
    <w:rsid w:val="171735CA"/>
    <w:rsid w:val="171FAA4E"/>
    <w:rsid w:val="18430941"/>
    <w:rsid w:val="18459866"/>
    <w:rsid w:val="18726FF2"/>
    <w:rsid w:val="18D304E6"/>
    <w:rsid w:val="18F17E0F"/>
    <w:rsid w:val="1900BE86"/>
    <w:rsid w:val="190D38BD"/>
    <w:rsid w:val="19423F54"/>
    <w:rsid w:val="199AD65E"/>
    <w:rsid w:val="19FF3645"/>
    <w:rsid w:val="1A017B37"/>
    <w:rsid w:val="1A9C8EE7"/>
    <w:rsid w:val="1B61D851"/>
    <w:rsid w:val="1C0E5FD9"/>
    <w:rsid w:val="1D447A62"/>
    <w:rsid w:val="1D888417"/>
    <w:rsid w:val="1E7ECCC6"/>
    <w:rsid w:val="1EDE25A1"/>
    <w:rsid w:val="1F3B26C8"/>
    <w:rsid w:val="1F41714E"/>
    <w:rsid w:val="1F70000A"/>
    <w:rsid w:val="1FCFFCA4"/>
    <w:rsid w:val="2049AE23"/>
    <w:rsid w:val="20EB8CAA"/>
    <w:rsid w:val="215808E9"/>
    <w:rsid w:val="21C4EB2F"/>
    <w:rsid w:val="21DC1042"/>
    <w:rsid w:val="22555110"/>
    <w:rsid w:val="2412860E"/>
    <w:rsid w:val="246A4B1F"/>
    <w:rsid w:val="24E7E82E"/>
    <w:rsid w:val="2553CF11"/>
    <w:rsid w:val="2560127D"/>
    <w:rsid w:val="25612141"/>
    <w:rsid w:val="2563C550"/>
    <w:rsid w:val="25AC8A72"/>
    <w:rsid w:val="26087922"/>
    <w:rsid w:val="27736FB9"/>
    <w:rsid w:val="27B0FD12"/>
    <w:rsid w:val="27C265C3"/>
    <w:rsid w:val="28ABD2EB"/>
    <w:rsid w:val="29043162"/>
    <w:rsid w:val="2A1623E1"/>
    <w:rsid w:val="2A2091F3"/>
    <w:rsid w:val="2A777529"/>
    <w:rsid w:val="2AA69746"/>
    <w:rsid w:val="2AAF37B3"/>
    <w:rsid w:val="2BA3804C"/>
    <w:rsid w:val="2BAEE623"/>
    <w:rsid w:val="2BCB20F9"/>
    <w:rsid w:val="2C1EF5DA"/>
    <w:rsid w:val="2C477CBD"/>
    <w:rsid w:val="2C6C5D48"/>
    <w:rsid w:val="2CAA606F"/>
    <w:rsid w:val="2CB6BF01"/>
    <w:rsid w:val="2D2DAAC6"/>
    <w:rsid w:val="2D3EEC06"/>
    <w:rsid w:val="2D66F15A"/>
    <w:rsid w:val="2DEF4BA1"/>
    <w:rsid w:val="2E2E9A0B"/>
    <w:rsid w:val="2E5C4107"/>
    <w:rsid w:val="2E8F277A"/>
    <w:rsid w:val="2EF40316"/>
    <w:rsid w:val="2F048823"/>
    <w:rsid w:val="2F96C313"/>
    <w:rsid w:val="2FAC82D7"/>
    <w:rsid w:val="304FFCEF"/>
    <w:rsid w:val="311BBF09"/>
    <w:rsid w:val="3133C684"/>
    <w:rsid w:val="31437957"/>
    <w:rsid w:val="318F301D"/>
    <w:rsid w:val="325767D2"/>
    <w:rsid w:val="33893657"/>
    <w:rsid w:val="33C9D219"/>
    <w:rsid w:val="34776F2D"/>
    <w:rsid w:val="349D30CB"/>
    <w:rsid w:val="34FF1E90"/>
    <w:rsid w:val="354C4074"/>
    <w:rsid w:val="354CD0BC"/>
    <w:rsid w:val="3599FEA1"/>
    <w:rsid w:val="35F9F8DF"/>
    <w:rsid w:val="3693C81A"/>
    <w:rsid w:val="36992792"/>
    <w:rsid w:val="36A61616"/>
    <w:rsid w:val="3744A1F1"/>
    <w:rsid w:val="378F1D65"/>
    <w:rsid w:val="38853AF3"/>
    <w:rsid w:val="38A0AE87"/>
    <w:rsid w:val="399B242B"/>
    <w:rsid w:val="39FAD78E"/>
    <w:rsid w:val="3A07A0B0"/>
    <w:rsid w:val="3ACB3BF5"/>
    <w:rsid w:val="3B6D87B6"/>
    <w:rsid w:val="3B82F425"/>
    <w:rsid w:val="3BADF792"/>
    <w:rsid w:val="3D1BFB60"/>
    <w:rsid w:val="3D3ABE3F"/>
    <w:rsid w:val="3FDF8AA9"/>
    <w:rsid w:val="40D9A8C1"/>
    <w:rsid w:val="40F4E778"/>
    <w:rsid w:val="41301B88"/>
    <w:rsid w:val="415BA6BA"/>
    <w:rsid w:val="41948C60"/>
    <w:rsid w:val="4206972A"/>
    <w:rsid w:val="42308CCB"/>
    <w:rsid w:val="42653A6A"/>
    <w:rsid w:val="42899DA9"/>
    <w:rsid w:val="42A7BFBF"/>
    <w:rsid w:val="42D52DD3"/>
    <w:rsid w:val="42E51D3F"/>
    <w:rsid w:val="4305DE10"/>
    <w:rsid w:val="4373C9F4"/>
    <w:rsid w:val="43CC5D2C"/>
    <w:rsid w:val="4406189E"/>
    <w:rsid w:val="45680F3B"/>
    <w:rsid w:val="45BE0E30"/>
    <w:rsid w:val="45DBE86C"/>
    <w:rsid w:val="45DF6081"/>
    <w:rsid w:val="4636829A"/>
    <w:rsid w:val="467FC6F4"/>
    <w:rsid w:val="46A058E3"/>
    <w:rsid w:val="46A779AE"/>
    <w:rsid w:val="46E1E1AD"/>
    <w:rsid w:val="46ED79C6"/>
    <w:rsid w:val="47075FDE"/>
    <w:rsid w:val="473B2C01"/>
    <w:rsid w:val="4759DE91"/>
    <w:rsid w:val="47AFFCD3"/>
    <w:rsid w:val="481B9755"/>
    <w:rsid w:val="483C2944"/>
    <w:rsid w:val="4844072B"/>
    <w:rsid w:val="486E6B1D"/>
    <w:rsid w:val="4895AB7B"/>
    <w:rsid w:val="489FCE4F"/>
    <w:rsid w:val="49104D76"/>
    <w:rsid w:val="4943C15C"/>
    <w:rsid w:val="49A728FE"/>
    <w:rsid w:val="49D7F9A5"/>
    <w:rsid w:val="4AA9131E"/>
    <w:rsid w:val="4ABDC9F5"/>
    <w:rsid w:val="4B2261B2"/>
    <w:rsid w:val="4B47B315"/>
    <w:rsid w:val="4BD76F11"/>
    <w:rsid w:val="4D57EDD6"/>
    <w:rsid w:val="4D8324E4"/>
    <w:rsid w:val="4DA1C265"/>
    <w:rsid w:val="4E0615FA"/>
    <w:rsid w:val="4E117B9B"/>
    <w:rsid w:val="4E84C2E3"/>
    <w:rsid w:val="4E92426B"/>
    <w:rsid w:val="4F0FEF5F"/>
    <w:rsid w:val="4FEC4E9E"/>
    <w:rsid w:val="50793B71"/>
    <w:rsid w:val="510A839F"/>
    <w:rsid w:val="51808E21"/>
    <w:rsid w:val="51881EFF"/>
    <w:rsid w:val="5195D23F"/>
    <w:rsid w:val="51C94C70"/>
    <w:rsid w:val="52429634"/>
    <w:rsid w:val="527E0D4C"/>
    <w:rsid w:val="5382B046"/>
    <w:rsid w:val="53CD0385"/>
    <w:rsid w:val="5418CCC4"/>
    <w:rsid w:val="54462455"/>
    <w:rsid w:val="546E9CB4"/>
    <w:rsid w:val="54C8C7B8"/>
    <w:rsid w:val="553F238E"/>
    <w:rsid w:val="555C493C"/>
    <w:rsid w:val="555DB38E"/>
    <w:rsid w:val="557685C3"/>
    <w:rsid w:val="55B94177"/>
    <w:rsid w:val="55C21CB7"/>
    <w:rsid w:val="55C965D9"/>
    <w:rsid w:val="55CF4124"/>
    <w:rsid w:val="56039D0B"/>
    <w:rsid w:val="56593242"/>
    <w:rsid w:val="565B9022"/>
    <w:rsid w:val="56702552"/>
    <w:rsid w:val="56FD0638"/>
    <w:rsid w:val="5704A447"/>
    <w:rsid w:val="5709477D"/>
    <w:rsid w:val="571C553F"/>
    <w:rsid w:val="57288B85"/>
    <w:rsid w:val="581CA350"/>
    <w:rsid w:val="582C499C"/>
    <w:rsid w:val="58B1D7B8"/>
    <w:rsid w:val="58B9D2A8"/>
    <w:rsid w:val="59908CAF"/>
    <w:rsid w:val="59A16815"/>
    <w:rsid w:val="59CEED41"/>
    <w:rsid w:val="59EE995E"/>
    <w:rsid w:val="5A4DA819"/>
    <w:rsid w:val="5A8CE729"/>
    <w:rsid w:val="5AB09DED"/>
    <w:rsid w:val="5B161E60"/>
    <w:rsid w:val="5C0AB64C"/>
    <w:rsid w:val="5C1DB78B"/>
    <w:rsid w:val="5C4D4BDF"/>
    <w:rsid w:val="5D3399F6"/>
    <w:rsid w:val="5E644427"/>
    <w:rsid w:val="5E9351C4"/>
    <w:rsid w:val="5ECBED67"/>
    <w:rsid w:val="5F07F0DF"/>
    <w:rsid w:val="5F13F8C6"/>
    <w:rsid w:val="5F8645BD"/>
    <w:rsid w:val="5FB9A2F1"/>
    <w:rsid w:val="5FC75851"/>
    <w:rsid w:val="612849B6"/>
    <w:rsid w:val="61C6F1FC"/>
    <w:rsid w:val="61DDA8EF"/>
    <w:rsid w:val="61EC4A20"/>
    <w:rsid w:val="6297F90E"/>
    <w:rsid w:val="62D0C9D3"/>
    <w:rsid w:val="62E5F7F4"/>
    <w:rsid w:val="6320B7FE"/>
    <w:rsid w:val="632EEB45"/>
    <w:rsid w:val="6369083D"/>
    <w:rsid w:val="6481C855"/>
    <w:rsid w:val="64902253"/>
    <w:rsid w:val="64C16DD2"/>
    <w:rsid w:val="64CD3385"/>
    <w:rsid w:val="65AF3CCF"/>
    <w:rsid w:val="662BF2B4"/>
    <w:rsid w:val="663344BD"/>
    <w:rsid w:val="66BC1B6A"/>
    <w:rsid w:val="6707A540"/>
    <w:rsid w:val="68325A39"/>
    <w:rsid w:val="68AED325"/>
    <w:rsid w:val="68CE8A87"/>
    <w:rsid w:val="691A333E"/>
    <w:rsid w:val="6990C3C9"/>
    <w:rsid w:val="69BDDADD"/>
    <w:rsid w:val="69C6AD38"/>
    <w:rsid w:val="6A40BEBD"/>
    <w:rsid w:val="6B048343"/>
    <w:rsid w:val="6B55F172"/>
    <w:rsid w:val="6BA67D81"/>
    <w:rsid w:val="6C2140C2"/>
    <w:rsid w:val="6C28C79C"/>
    <w:rsid w:val="6C7B3024"/>
    <w:rsid w:val="6CAB592B"/>
    <w:rsid w:val="6CC8648B"/>
    <w:rsid w:val="6D111639"/>
    <w:rsid w:val="6DBD83BF"/>
    <w:rsid w:val="6E8B146D"/>
    <w:rsid w:val="6F3520EB"/>
    <w:rsid w:val="6FA2922E"/>
    <w:rsid w:val="6FE6DCF0"/>
    <w:rsid w:val="703EC89B"/>
    <w:rsid w:val="706F58D5"/>
    <w:rsid w:val="7093F69F"/>
    <w:rsid w:val="7093F69F"/>
    <w:rsid w:val="70C6685F"/>
    <w:rsid w:val="71750A12"/>
    <w:rsid w:val="7203A504"/>
    <w:rsid w:val="72B60A5E"/>
    <w:rsid w:val="72CB2FE2"/>
    <w:rsid w:val="72DAA6DE"/>
    <w:rsid w:val="73305001"/>
    <w:rsid w:val="7371898D"/>
    <w:rsid w:val="738C0613"/>
    <w:rsid w:val="7394A8AC"/>
    <w:rsid w:val="73C8D897"/>
    <w:rsid w:val="73E2201E"/>
    <w:rsid w:val="7418E19D"/>
    <w:rsid w:val="74668DE7"/>
    <w:rsid w:val="74FB9221"/>
    <w:rsid w:val="75D8ACD6"/>
    <w:rsid w:val="75E98722"/>
    <w:rsid w:val="75F8AB55"/>
    <w:rsid w:val="762944FB"/>
    <w:rsid w:val="763BAA06"/>
    <w:rsid w:val="7728D7D8"/>
    <w:rsid w:val="774949EF"/>
    <w:rsid w:val="77FDD668"/>
    <w:rsid w:val="78530FD6"/>
    <w:rsid w:val="788AF0F0"/>
    <w:rsid w:val="78A40444"/>
    <w:rsid w:val="795C853B"/>
    <w:rsid w:val="79EB9231"/>
    <w:rsid w:val="7A618B39"/>
    <w:rsid w:val="7AA81111"/>
    <w:rsid w:val="7B207105"/>
    <w:rsid w:val="7B47B022"/>
    <w:rsid w:val="7B5DED3C"/>
    <w:rsid w:val="7BBFEA5C"/>
    <w:rsid w:val="7BF83225"/>
    <w:rsid w:val="7C67ECD9"/>
    <w:rsid w:val="7C8652BE"/>
    <w:rsid w:val="7DB88B73"/>
    <w:rsid w:val="7DFEA162"/>
    <w:rsid w:val="7E691DDF"/>
    <w:rsid w:val="7F545BD4"/>
    <w:rsid w:val="7F7E3417"/>
    <w:rsid w:val="7FF98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341B8"/>
  <w15:chartTrackingRefBased/>
  <w15:docId w15:val="{54D0E281-6CF1-4878-82F9-5168AB25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 Type="http://schemas.openxmlformats.org/officeDocument/2006/relationships/hyperlink" Target="https://chat.openai.com/share/f5e3a4c9-2736-4b5c-9b5f-d4a953cdee2e" TargetMode="External" Id="Re0af88adfda749e0" /><Relationship Type="http://schemas.microsoft.com/office/2020/10/relationships/intelligence" Target="intelligence2.xml" Id="R383499c3817f43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0383DA6F7F8142AD7C8EC3EDF97A1D" ma:contentTypeVersion="16" ma:contentTypeDescription="Create a new document." ma:contentTypeScope="" ma:versionID="a0ef7bf0c6de711d9c5c1ebb48a78adf">
  <xsd:schema xmlns:xsd="http://www.w3.org/2001/XMLSchema" xmlns:xs="http://www.w3.org/2001/XMLSchema" xmlns:p="http://schemas.microsoft.com/office/2006/metadata/properties" xmlns:ns2="fb59e5ef-0353-4de7-9d37-7ec4f85b1535" xmlns:ns3="9528a4f1-dffb-42eb-9339-631c82e047ab" targetNamespace="http://schemas.microsoft.com/office/2006/metadata/properties" ma:root="true" ma:fieldsID="203c5686b275d207e1e19fe3e4994910" ns2:_="" ns3:_="">
    <xsd:import namespace="fb59e5ef-0353-4de7-9d37-7ec4f85b1535"/>
    <xsd:import namespace="9528a4f1-dffb-42eb-9339-631c82e047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9e5ef-0353-4de7-9d37-7ec4f85b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c29c790-553e-4af6-9506-2b198fb27c1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8a4f1-dffb-42eb-9339-631c82e047a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262a81a-5d65-4242-82c4-7225b8265aac}" ma:internalName="TaxCatchAll" ma:showField="CatchAllData" ma:web="9528a4f1-dffb-42eb-9339-631c82e047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59e5ef-0353-4de7-9d37-7ec4f85b1535">
      <Terms xmlns="http://schemas.microsoft.com/office/infopath/2007/PartnerControls"/>
    </lcf76f155ced4ddcb4097134ff3c332f>
    <TaxCatchAll xmlns="9528a4f1-dffb-42eb-9339-631c82e047a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B1363-25AB-4A0E-A5D5-39EACB43E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9e5ef-0353-4de7-9d37-7ec4f85b1535"/>
    <ds:schemaRef ds:uri="9528a4f1-dffb-42eb-9339-631c82e04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3B1AF-1DB8-468A-85E1-38E39CFA3376}">
  <ds:schemaRefs>
    <ds:schemaRef ds:uri="http://schemas.microsoft.com/office/2006/metadata/properties"/>
    <ds:schemaRef ds:uri="http://schemas.microsoft.com/office/infopath/2007/PartnerControls"/>
    <ds:schemaRef ds:uri="fb59e5ef-0353-4de7-9d37-7ec4f85b1535"/>
    <ds:schemaRef ds:uri="9528a4f1-dffb-42eb-9339-631c82e047ab"/>
  </ds:schemaRefs>
</ds:datastoreItem>
</file>

<file path=customXml/itemProps3.xml><?xml version="1.0" encoding="utf-8"?>
<ds:datastoreItem xmlns:ds="http://schemas.openxmlformats.org/officeDocument/2006/customXml" ds:itemID="{B4E591C3-F2EA-4100-AEC3-81BE59D54DB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Mkpong-Ruffin, Idongesit</cp:lastModifiedBy>
  <cp:revision>10</cp:revision>
  <dcterms:created xsi:type="dcterms:W3CDTF">2023-10-06T07:15:00Z</dcterms:created>
  <dcterms:modified xsi:type="dcterms:W3CDTF">2023-11-14T18:45:33Z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0x010100110383DA6F7F8142AD7C8EC3EDF97A1D</vt:lpwstr>
  </property>
  <property fmtid="{D5CDD505-2E9C-101B-9397-08002B2CF9AE}" pid="3" name="MediaServiceImageTags">
    <vt:lpwstr/>
  </property>
  <property fmtid="{D5CDD505-2E9C-101B-9397-08002B2CF9AE}" pid="4" name="GrammarlyDocumentId">
    <vt:lpwstr>b968a5c8e05e3a1a992ec9aa7c0e9b36cc8386b9351e68fa2c3470cbd1b58b58</vt:lpwstr>
  </property>
</Properties>
</file>